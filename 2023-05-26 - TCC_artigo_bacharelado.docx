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1" w:hanging="3"/>
        <w:jc w:val="center"/>
        <w:rPr/>
      </w:pPr>
      <w:sdt>
        <w:sdtPr>
          <w:tag w:val="goog_rdk_0"/>
        </w:sdtPr>
        <w:sdtContent>
          <w:commentRangeStart w:id="0"/>
        </w:sdtContent>
      </w:sdt>
      <w:r w:rsidDel="00000000" w:rsidR="00000000" w:rsidRPr="00000000">
        <w:rPr>
          <w:rFonts w:ascii="Times New Roman" w:cs="Times New Roman" w:eastAsia="Times New Roman" w:hAnsi="Times New Roman"/>
          <w:sz w:val="28"/>
          <w:szCs w:val="28"/>
          <w:rtl w:val="0"/>
        </w:rPr>
        <w:t xml:space="preserve">O IMPACTO DA SILVICULTURA NA SUPERFÍCIE DE ÁGUA DA BACIA HIDROGRÁFICA DO RIO DOCE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120" w:line="360" w:lineRule="auto"/>
        <w:ind w:left="0" w:hanging="2"/>
        <w:jc w:val="center"/>
        <w:rPr/>
      </w:pPr>
      <w:r w:rsidDel="00000000" w:rsidR="00000000" w:rsidRPr="00000000">
        <w:rPr>
          <w:rFonts w:ascii="Times New Roman" w:cs="Times New Roman" w:eastAsia="Times New Roman" w:hAnsi="Times New Roman"/>
          <w:sz w:val="24"/>
          <w:szCs w:val="24"/>
          <w:rtl w:val="0"/>
        </w:rPr>
        <w:t xml:space="preserve">João Paulo Santana Gusmão; Luciana Silva da Costa</w:t>
      </w:r>
      <w:r w:rsidDel="00000000" w:rsidR="00000000" w:rsidRPr="00000000">
        <w:rPr>
          <w:rtl w:val="0"/>
        </w:rPr>
      </w:r>
    </w:p>
    <w:p w:rsidR="00000000" w:rsidDel="00000000" w:rsidP="00000000" w:rsidRDefault="00000000" w:rsidRPr="00000000" w14:paraId="00000003">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Resumo </w:t>
      </w:r>
      <w:r w:rsidDel="00000000" w:rsidR="00000000" w:rsidRPr="00000000">
        <w:rPr>
          <w:rFonts w:ascii="Times New Roman" w:cs="Times New Roman" w:eastAsia="Times New Roman" w:hAnsi="Times New Roman"/>
          <w:sz w:val="24"/>
          <w:szCs w:val="24"/>
          <w:rtl w:val="0"/>
        </w:rPr>
        <w:t xml:space="preserve">(máximo de 250 palavras)</w:t>
      </w:r>
      <w:r w:rsidDel="00000000" w:rsidR="00000000" w:rsidRPr="00000000">
        <w:rPr>
          <w:rtl w:val="0"/>
        </w:rPr>
      </w:r>
    </w:p>
    <w:p w:rsidR="00000000" w:rsidDel="00000000" w:rsidP="00000000" w:rsidRDefault="00000000" w:rsidRPr="00000000" w14:paraId="00000005">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Silvicultura; MapBiomas; Rio Doce; Bacia hidrográfica; Pastagem</w:t>
      </w:r>
      <w:r w:rsidDel="00000000" w:rsidR="00000000" w:rsidRPr="00000000">
        <w:rPr>
          <w:rtl w:val="0"/>
        </w:rPr>
      </w:r>
    </w:p>
    <w:p w:rsidR="00000000" w:rsidDel="00000000" w:rsidP="00000000" w:rsidRDefault="00000000" w:rsidRPr="00000000" w14:paraId="00000006">
      <w:pPr>
        <w:spacing w:after="120" w:line="36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ABSTRACT (se for em inglês) ou RESUMEN (se preferirem espanhol)</w:t>
      </w:r>
      <w:r w:rsidDel="00000000" w:rsidR="00000000" w:rsidRPr="00000000">
        <w:rPr>
          <w:rtl w:val="0"/>
        </w:rPr>
      </w:r>
    </w:p>
    <w:p w:rsidR="00000000" w:rsidDel="00000000" w:rsidP="00000000" w:rsidRDefault="00000000" w:rsidRPr="00000000" w14:paraId="00000008">
      <w:pPr>
        <w:ind w:left="0" w:hanging="1"/>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tl w:val="0"/>
        </w:rPr>
      </w:r>
    </w:p>
    <w:bookmarkStart w:colFirst="0" w:colLast="0" w:name="bookmark=id.gjdgxs" w:id="0"/>
    <w:bookmarkEnd w:id="0"/>
    <w:p w:rsidR="00000000" w:rsidDel="00000000" w:rsidP="00000000" w:rsidRDefault="00000000" w:rsidRPr="00000000" w14:paraId="0000000A">
      <w:pPr>
        <w:spacing w:after="120" w:line="360" w:lineRule="auto"/>
        <w:ind w:left="0" w:firstLine="709"/>
        <w:jc w:val="both"/>
        <w:rPr/>
      </w:pPr>
      <w:r w:rsidDel="00000000" w:rsidR="00000000" w:rsidRPr="00000000">
        <w:rPr>
          <w:rFonts w:ascii="Times New Roman" w:cs="Times New Roman" w:eastAsia="Times New Roman" w:hAnsi="Times New Roman"/>
          <w:color w:val="000000"/>
          <w:sz w:val="24"/>
          <w:szCs w:val="24"/>
          <w:rtl w:val="0"/>
        </w:rPr>
        <w:t xml:space="preserve">A criação do polo industrial em uma região praticamente desabitada contribuiu para o surgimento de novos municípios promovendo, a partir de então, um expressivo fluxo migratório e o surgimento do aglomerado urbano do Vale Aço, envolvendo, sobretudo, as cidades de Ipatinga, Coronel Fabriciano e Timóteo. Com essa expansão, </w:t>
      </w:r>
      <w:r w:rsidDel="00000000" w:rsidR="00000000" w:rsidRPr="00000000">
        <w:rPr>
          <w:rFonts w:ascii="Times New Roman" w:cs="Times New Roman" w:eastAsia="Times New Roman" w:hAnsi="Times New Roman"/>
          <w:sz w:val="24"/>
          <w:szCs w:val="24"/>
          <w:rtl w:val="0"/>
        </w:rPr>
        <w:t xml:space="preserve">visando atender a crescente demanda das siderúrgicas e indústria produtora de celulose, </w:t>
      </w:r>
      <w:r w:rsidDel="00000000" w:rsidR="00000000" w:rsidRPr="00000000">
        <w:rPr>
          <w:rFonts w:ascii="Times New Roman" w:cs="Times New Roman" w:eastAsia="Times New Roman" w:hAnsi="Times New Roman"/>
          <w:color w:val="000000"/>
          <w:sz w:val="24"/>
          <w:szCs w:val="24"/>
          <w:rtl w:val="0"/>
        </w:rPr>
        <w:t xml:space="preserve">a supressão da vegetação nativa para fornecimento de carvão tem se intensificado juntamente com a introdução do eucalipto nas adjacências (COELHO, 2007).</w:t>
      </w:r>
      <w:r w:rsidDel="00000000" w:rsidR="00000000" w:rsidRPr="00000000">
        <w:rPr>
          <w:rtl w:val="0"/>
        </w:rPr>
      </w:r>
    </w:p>
    <w:p w:rsidR="00000000" w:rsidDel="00000000" w:rsidP="00000000" w:rsidRDefault="00000000" w:rsidRPr="00000000" w14:paraId="0000000B">
      <w:pPr>
        <w:spacing w:after="120" w:line="36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Rio Doce é um dos principais sistemas fluviais do sudeste do Brasil percorrendo mais de 850 km pelo estado de Minas Gerais até a sua foz em Linhares no Espírito Santo</w:t>
      </w:r>
      <w:sdt>
        <w:sdtPr>
          <w:tag w:val="goog_rdk_1"/>
        </w:sdtPr>
        <w:sdtContent>
          <w:ins w:author="Manual do Cientista Jr" w:id="0" w:date="2023-05-26T22:54:03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(RODRIGUES et al., 2022). Nesta região a atividade siderúrgica e a pecuária vem substituindo as áreas de vegetação nativa por pastagens e florestas plantadas para a produção de carvão ou celulose e este modelo de desenvolvimento, não só contribui para alterações no meio físico (solos, flora, fauna, etc.,) como também na população que ali vive (LIMA, 2016). Nesse sentido, o comprometimento dessas terras pela monocultura reduz, sensivelmente, a disponibilidade da água, agravando a situação das secas, exaurindo inúmeros corpos d’água, forçando as famílias a vender suas terras e migrarem para áreas periféricas dos centros urbanos. Assim, as consequências ambientais do reflorestamento são transferidas para o meio ambiente urbano através da mobilidade dessa população (LIMA, 2016).</w:t>
      </w:r>
    </w:p>
    <w:p w:rsidR="00000000" w:rsidDel="00000000" w:rsidP="00000000" w:rsidRDefault="00000000" w:rsidRPr="00000000" w14:paraId="0000000C">
      <w:pPr>
        <w:spacing w:after="120" w:line="36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região foi pensada em um conjunto urbano incluindo os espaços não construídos, todos no mesmo conjunto, se valendo de uma sucessão de bairros e atividades econômicas que nesta época já é irreversível. Devido à expansão populacional potencializada pela transformação industrial (COSTA, 1997). Essa dinâmica econômica regional contribuiu para a aceleração do processo de degradação e contaminação dos recursos naturais, elevando a demanda por recursos hídricos, agravando a disputa por esses recursos e gerando conflitos entre os atores responsáveis pelas atividades econômicas desenvolvidas na região (ANDRADE, 2019). O Rio doce, por consequência, é uma bacia que sofreu elevada queda de vazão em função da ação antrópica no processo de ocupação e exploração, desmatamento, ciclo madeireiro, construção de ferrovias, mineração, irrigação, pecuária, urbanização e silvicultura sobretudo o eucalipto (COELHO, 2007). De acordo com o Plano Integrado de Recursos Hídricos da Bacia Hidrográfica do Rio Doce – PIRH/DOCE(2010), nesta bacia, as maiores vazões específicas, que significa o fluxo de água por extensão de uma área, não estão diretamente associadas às maiores áreas de drenagem, mas ao tipo de uso do solo e à periodicidade das chuvas. Junto a isso, a ocupação desordenada das áreas de áreas de várzea, principalmente nas áreas urbanas, tem agravado os danos causados pelas enchentes.</w:t>
      </w:r>
    </w:p>
    <w:p w:rsidR="00000000" w:rsidDel="00000000" w:rsidP="00000000" w:rsidRDefault="00000000" w:rsidRPr="00000000" w14:paraId="0000000D">
      <w:pPr>
        <w:spacing w:after="120" w:line="36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pecuária em outro momento foi o principal vetor de interiorização do território durante a colonização, impulsionando a fronteira agrícola com a ocupação de novas áreas. Essa atividade se intensificou principalmente com o ciclo do ouro, sendo o gado utilizado para abastecimento local de couro, peles, alimentação e transporte (QUINTEIRO et al, 2018). O papel da agropecuária para o desenvolvimento econômico torna-se estratégico a partir da década de 1960 com a disseminação das práticas da Revolução Verde. Na indústria automobilística, chega ao país a indústria de máquinas agrícolas que possibilitou a expansão da mecanização da agricultura (EMBRAPA, 2020). Contudo, a região passa por processo de modernização agrícola, incentivado por políticas públicas, resultando em uma maior integração entre o setor agrícola e o industrial. Este processo, ocasionou profundas alterações estruturais no setor agrícola, tornando cada vez maior a necessidade de estruturas produtivas eficientes e competitivas, que poderiam ser alcançadas através de incrementos na produtividade. Até 2010 Minas Gerais teve a maior participação no PIB agropecuário brasileiro. Nos últimos anos o setor agrícola tem sido o de maior expansão no estado de Minas Gerais, apesar de não ser o de maior peso na composição do PIB mineiro (PAULA et al, 1997).</w:t>
      </w:r>
    </w:p>
    <w:p w:rsidR="00000000" w:rsidDel="00000000" w:rsidP="00000000" w:rsidRDefault="00000000" w:rsidRPr="00000000" w14:paraId="0000000E">
      <w:pPr>
        <w:spacing w:after="120" w:line="360" w:lineRule="auto"/>
        <w:ind w:left="0" w:firstLine="709"/>
        <w:jc w:val="both"/>
        <w:rPr/>
      </w:pPr>
      <w:r w:rsidDel="00000000" w:rsidR="00000000" w:rsidRPr="00000000">
        <w:rPr>
          <w:rFonts w:ascii="Times New Roman" w:cs="Times New Roman" w:eastAsia="Times New Roman" w:hAnsi="Times New Roman"/>
          <w:sz w:val="24"/>
          <w:szCs w:val="24"/>
          <w:rtl w:val="0"/>
        </w:rPr>
        <w:t xml:space="preserve">Historicamente, o bioma mais afetado pelo plantio de espécies exóticas foi a Mata Atlântica, onde restam pouco mais de 10% da vegetação florestal original, e, apesar do bioma registrar a maior diversidade de espécies arbóreas do planeta, as pastagens segundo o portal MapBiomas (2021), dos 3.649.892 hectares de pastagem, apenas 1.004.512 (28%) são consideradas sem degradação e a silvicultura utiliza praticamente duas espécies exóticas: o pinus e eucalipto, cobrindo 98% da área total de silvicultura de escala industrial (ROLIM, 2018).</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Nessa região se localiza o maior parque siderúrgico nacional, que abriga inúmeras áreas de monocultivo de eucalipto para abastecimento da indústria siderúrgica, madeireira e de celulose, são encontradas também pequenas propriedades agrícolas, muitas áreas de pasto, remanescentes florestais de Mata Atlântica em diferentes estágios de sucessão e as demais lagoas características da região. Estes ecossistemas florestais estão sujeitos a altos graus de fragmentação e de isolamento dos remanescentes, estão especialmente susceptíveis a um processo severo de redução de biodiversidade. Espécies raras ou com distribuição restrita tem sido eliminadas com maior facilidade, como consequência da redução do habitat disponível e os elevados níveis de endemismo, frequentemente registrados tem agravado esta situação (PEIXOTO, 2012). </w:t>
      </w:r>
      <w:r w:rsidDel="00000000" w:rsidR="00000000" w:rsidRPr="00000000">
        <w:rPr>
          <w:rtl w:val="0"/>
        </w:rPr>
      </w:r>
    </w:p>
    <w:p w:rsidR="00000000" w:rsidDel="00000000" w:rsidP="00000000" w:rsidRDefault="00000000" w:rsidRPr="00000000" w14:paraId="0000000F">
      <w:pPr>
        <w:spacing w:after="120" w:line="36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 forma o avanço crescente da exploração florestal demandado pela indústria, as áreas de pastagens utilizadas na atividade pecuária e áreas urbanizadas não vegetadas, como estradas, vias e construções sugerem uma relação com processos responsáveis pela perda de área de superfície de água na região da bacia hidrográfica do Rio Doce. Assim o objetivo é avaliar estas mudanças de uso do solo na Bacia do Rio Doce entre os anos de 1985 e 2021, verificando as relações entre a área de superfície de água e as áreas de pastagem, espécies arbóreas plantadas para fins comerciais, áreas urbanizadas (como estradas, vias, construções e áreas não vegetadas).</w:t>
      </w:r>
    </w:p>
    <w:p w:rsidR="00000000" w:rsidDel="00000000" w:rsidP="00000000" w:rsidRDefault="00000000" w:rsidRPr="00000000" w14:paraId="00000010">
      <w:pPr>
        <w:spacing w:after="120" w:line="360" w:lineRule="auto"/>
        <w:ind w:left="0" w:firstLine="709"/>
        <w:jc w:val="both"/>
        <w:rPr/>
      </w:pPr>
      <w:r w:rsidDel="00000000" w:rsidR="00000000" w:rsidRPr="00000000">
        <w:rPr>
          <w:rtl w:val="0"/>
        </w:rPr>
      </w:r>
    </w:p>
    <w:p w:rsidR="00000000" w:rsidDel="00000000" w:rsidP="00000000" w:rsidRDefault="00000000" w:rsidRPr="00000000" w14:paraId="00000011">
      <w:pPr>
        <w:ind w:left="0" w:hanging="1"/>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METODOLOGIA</w:t>
      </w:r>
      <w:r w:rsidDel="00000000" w:rsidR="00000000" w:rsidRPr="00000000">
        <w:rPr>
          <w:rtl w:val="0"/>
        </w:rPr>
      </w:r>
    </w:p>
    <w:p w:rsidR="00000000" w:rsidDel="00000000" w:rsidP="00000000" w:rsidRDefault="00000000" w:rsidRPr="00000000" w14:paraId="00000013">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bacia é localizada na região Sudeste entre os estados de Minas Gerais e Espírito Santo, entre os paralelos 17°45’ e 21°15’ S e os meridianos 39°30’ e 43°45’ O, com uma extensão de 853 km e uma área de drenagem com cerca de 86.710 km². Desta área, 86% pertence ao Estado de Minas Gerais e o restante (14%) ao Estado do Espírito Santo (JESUS et al, 2020).  O clima predominante na bacia hidrográfica do rio doce é o tropical úmido com estações chuvosas de novembro até maio. As maiores vazões ocorrem nos meses de dezembro, janeiro e março, enquanto as vazões mais baixas ocorrem nos meses de agosto e setembro (LYRA, 2019). Entretanto esta diversidade climática em seu interior pode ser explicada pelo fato de da sua posição geográfica, características do relevo e também o encontro de massas de ar que ali atuam, como é o caso do Sistema Tropical Atlântico que predomina por grande parte do ano e o Sistema Equatorial Continental, ocasionando chuvas intensas com 60% do volume total anual somente no verão</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Geralmente a estação chuvosa no interior da bacia não ocorre de forma homogênea, os fundos de vales e depressões apresentam precipitações menores anuais, variando entre 700 e 1000 mm enquanto as áreas de maior altitude e as litorâneas apresentam variações entre 900 e 1500 mm (COELHO, 2007).</w:t>
      </w:r>
    </w:p>
    <w:p w:rsidR="00000000" w:rsidDel="00000000" w:rsidP="00000000" w:rsidRDefault="00000000" w:rsidRPr="00000000" w14:paraId="00000014">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diversidade de formas de relevo, a região expressa a sua riqueza de diversidade biológica e abiótica. Suas características geomorfológicas atuam como indicadores da diversidade de paisagens, ecossistemas e contribui como um indicador ambiental, englobando características climáticas, pedológicas e geológicas (OLIVEIRA, 2003). Em sua extensão o rio doce passa pelo planalto mineiro que por suas características morfoestruturais seguem o traçado do litoral até a unidade regional do médio rio doce quando então segue na direção leste rumo ao oceano. Nesta bacia predominam duas classes de solos, o Latossolo Vermelho-Amarelo distrófico encontrado nos planaltos dissecados desde o plano e suave ondulado até o montanhoso e a outra classe é o Argissolo Vermelho-Amarelo, ocorrendo desde o relevo de predominância montanhosa até o plano. Essas características, associadas às condições climáticas e suas variadas características geomorfológicas, proporcionam normalmente uma maior velocidade de decomposição sofrida pelos minerais constituintes do material de origem e maior atividade nos processos naturais de erosão. Relacionado a esses processos, a Bacia Hidrográfica do Rio Doce está entre uma das mais suscetíveis à produção de sedimentos no país (COELHO, 2007).</w:t>
      </w:r>
    </w:p>
    <w:p w:rsidR="00000000" w:rsidDel="00000000" w:rsidP="00000000" w:rsidRDefault="00000000" w:rsidRPr="00000000" w14:paraId="00000015">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Em contraponto, desde a aprovação, na década de 1960, das leis: Lei 5106/1966 (BRASIL, 1966), o Código Florestal de 1965(BRASIL, 1965) a orientação tem sido em aumentar a área plantada e este financiamento seria subsidiado às unidades industriais com escalas mínimas crescentes de produção e a pesquisa pública (LEITE, 2009).</w:t>
      </w:r>
      <w:r w:rsidDel="00000000" w:rsidR="00000000" w:rsidRPr="00000000">
        <w:rPr>
          <w:rtl w:val="0"/>
        </w:rPr>
      </w:r>
    </w:p>
    <w:p w:rsidR="00000000" w:rsidDel="00000000" w:rsidP="00000000" w:rsidRDefault="00000000" w:rsidRPr="00000000" w14:paraId="00000016">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Coleta de dados</w:t>
      </w:r>
      <w:r w:rsidDel="00000000" w:rsidR="00000000" w:rsidRPr="00000000">
        <w:rPr>
          <w:rtl w:val="0"/>
        </w:rPr>
      </w:r>
    </w:p>
    <w:p w:rsidR="00000000" w:rsidDel="00000000" w:rsidP="00000000" w:rsidRDefault="00000000" w:rsidRPr="00000000" w14:paraId="00000017">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estudo utilizamos dados de série histórica do MapBimas.org entre os anos de 1985 e 2021. A plataforma MapBiomas é um sistema rápido, confiável com seu método colaborativo e de baixo custo que busca processar conjuntos de dados e gerar séries temporais históricas de mapas anuais. Esta plataforma permite o acesso a dados através de algoritmos de processamento de imagens baseado na tecnologia Google que é uma plataforma de análise e visualização de dados espaciais e científicos sobre a superfície da Terra. O conjunto de dados de imagens usado no projeto MapBiomas, na Coleção 7.1, obtida pelos sensores Landsat Thematic Mapper (TM), Enhanced Thematic Mapper Plus (ETM+), e o Operacional Land Imager e Sensor Infravermelho Térmico (OLI-TIRS), a bordo do Landsat 5, Landsat 7 e Landsat 8, respetivamente. As coleções Landsat de imagens com resolução de pixel de 30 metros produzidas lançados pela NASA e operados pelo Serviço Geológico Americano (NASA e USGS) e foram acessíveis via Google Earth Engine. Para avaliar as mudanças de uso do solo na Bacia do Rio Doce entre 1985 e 2021 utilizamos as variáveis Ano, florestas plantadas, pastagem, superfície hídrica disponível e infraestrutura urbana (MAPBIOMAS, ALGORITM).</w:t>
      </w:r>
    </w:p>
    <w:p w:rsidR="00000000" w:rsidDel="00000000" w:rsidP="00000000" w:rsidRDefault="00000000" w:rsidRPr="00000000" w14:paraId="00000018">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informações do Laboratório de Processamento de Imagens e Geoprocessamento – LAPIG(2021), define-se como: FLORESTA PLANTADA as espécies arbóreas plantadas para fins comerciais como o eucalipto. Que por sua vez tem como critérios de avaliação para classificação as características das bandas, além da ocorrência em áreas planas e declivosas, a rugosidade, homogeneidade, densidade (considerando pousio de até 03 anos) e o predomínio de eucalipto; INFRAESTRUTURA URBANA são as áreas urbanizadas com predomínio de superfícies não vegetadas, incluindo estradas, vias e construções. Como critérios de avaliação tem-se as cores, heterogeneidade de alvos (construções, árvores, etc.), rugosidade; PASTAGEM são áreas de pastagens, naturais ou plantadas, vinculadas à atividade agropecuária. Como critérios de avaliação temos as delimitações da propriedade, presença de reformas de pastagens, rugosidade (em áreas com muitas árvores), ocorrência em várzea drenada, solos expostos, áreas de sobrepastejo, pastagem em morro (exceto sombras), possível ocorrência de curvas de nível. A diferença entre vegetação nativa pode ser observada em cortes abruptos/formas geométricas, sem diversidade de espécies; SUPERFÍCIE DE ÁGUA são áreas de corpos hídricos naturais e antrópicos (pequenas e grandes represas e água em áreas de mineração) e ocorrência de áreas úmidas, assim é possível obter um maior detalhamento de pequenos corpos hídricos. O mapeamento de superfície de água utilizou todas as cenas do satélite Landsat com menos 70% de cobertura de nuvens, na resolução espacial de 30 metros. O mapeamento foi conduzido na escala de sub-pixel, com modelo espectral de mistura (MEM), e regras de classificação empíricas baseadas em lógica fuzzy e compreendeu o período de 1985 a 2021, na escala mensal, com um total de 184.558 cenas Landsat processadas e analisadas na plataforma Google Earth Engine(LAPIG, 2021)</w:t>
      </w:r>
    </w:p>
    <w:p w:rsidR="00000000" w:rsidDel="00000000" w:rsidP="00000000" w:rsidRDefault="00000000" w:rsidRPr="00000000" w14:paraId="00000019">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Análise de dados</w:t>
      </w:r>
      <w:r w:rsidDel="00000000" w:rsidR="00000000" w:rsidRPr="00000000">
        <w:rPr>
          <w:rtl w:val="0"/>
        </w:rPr>
      </w:r>
    </w:p>
    <w:p w:rsidR="00000000" w:rsidDel="00000000" w:rsidP="00000000" w:rsidRDefault="00000000" w:rsidRPr="00000000" w14:paraId="0000001A">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Para verificar ao longo dos anos as mudanças de uso do solo na bacia do Rio Doce e as relações entre a área de superfície de água e as áreas de pastagem e floresta plantadas foram gerados Modelos Lineares Generalizados (GLM) e, para cada modelo foram avaliadas a distribuições de erros adequada (Crawley 2013). Os GLM’s são uma generalização flexível de outras análises univariadas que permitem o uso de diferentes tipos de distribuição de erros (Dobson &amp; Barnett). As análises foram conduzidas utilizando o software R-4.3.0 que é uma linguagem e ambiente para computação estatística e gráficos. R fornece uma ampla variedade de técnicas estatísticas (modelagem linear e não linear, testes estatísticos clássicos, análise de séries temporais, classificação, clustering, etc) e gráficas, e é altamente extensível (© The R Foundation).</w:t>
      </w:r>
      <w:r w:rsidDel="00000000" w:rsidR="00000000" w:rsidRPr="00000000">
        <w:rPr>
          <w:rtl w:val="0"/>
        </w:rPr>
      </w:r>
    </w:p>
    <w:p w:rsidR="00000000" w:rsidDel="00000000" w:rsidP="00000000" w:rsidRDefault="00000000" w:rsidRPr="00000000" w14:paraId="0000001B">
      <w:pPr>
        <w:spacing w:after="120" w:line="360" w:lineRule="auto"/>
        <w:ind w:left="0" w:hanging="2"/>
        <w:jc w:val="both"/>
        <w:rPr/>
      </w:pPr>
      <w:r w:rsidDel="00000000" w:rsidR="00000000" w:rsidRPr="00000000">
        <w:rPr>
          <w:rtl w:val="0"/>
        </w:rPr>
      </w:r>
    </w:p>
    <w:p w:rsidR="00000000" w:rsidDel="00000000" w:rsidP="00000000" w:rsidRDefault="00000000" w:rsidRPr="00000000" w14:paraId="0000001C">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RESULTADOS E DISCUSSÃO</w:t>
      </w:r>
      <w:r w:rsidDel="00000000" w:rsidR="00000000" w:rsidRPr="00000000">
        <w:rPr>
          <w:rtl w:val="0"/>
        </w:rPr>
      </w:r>
    </w:p>
    <w:p w:rsidR="00000000" w:rsidDel="00000000" w:rsidP="00000000" w:rsidRDefault="00000000" w:rsidRPr="00000000" w14:paraId="0000001D">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Como esperado, houve uma mudança no uso do solo ao longo dos anos na bacia do Rio Doce. Os corpos hídricos, por exemplo, sofreram elevada redução entre os anos de 1985 e 2021 (p=1.748e-13, Figura 01) enquanto as áreas de floresta plantada foram ampliadas no decorrer dos anos(p=2.2e-16). Neste mesmo intervalo de tempo as áreas de pastagens sofreram decréscimo(p=1.089e-08) e as áreas de infraestrutura também aumentaram(p=2.2e-16).</w:t>
      </w:r>
      <w:r w:rsidDel="00000000" w:rsidR="00000000" w:rsidRPr="00000000">
        <w:rPr>
          <w:rtl w:val="0"/>
        </w:rPr>
      </w:r>
    </w:p>
    <w:p w:rsidR="00000000" w:rsidDel="00000000" w:rsidP="00000000" w:rsidRDefault="00000000" w:rsidRPr="00000000" w14:paraId="0000001E">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3787" cy="2808573"/>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3787" cy="28085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20" w:line="360" w:lineRule="auto"/>
        <w:ind w:left="0" w:hanging="2"/>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Figura 01 - a) Área de superfície hídrica na bacia do rio doce no decorrer dos anos de 1985 a 2021; b) Área de floresta plantada na região da bacia hidrográfica do rio doce entre os anos de 1985 a 2021; c) Área de pastagem entre os anos de 1985 a 2021; d) área de infraestrutura urbana na bacia do rio doce entre os anos de 1985 a 2021</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20">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conversão de mata primitiva e pastagens para a monocultura do eucalipto ainda é intensa e vem reduzindo as áreas de floresta nativa do bioma na região da bacia hidrográfica do rio doce que é considerado o maior remanescente contínuo do bioma no estado de Minas Gerais (PEIXOTO, 2012). Além disso, a implantação das indústrias siderúrgicas e de celulose na região promoveram uma aceleração no crescimento urbano através da alta demanda por extensões de terra para o plantio de eucalipto reduzindo as áreas com a atividade agropecuária, recursos hídricos por consequência, a população rural. Segundo Coelho</w:t>
      </w:r>
      <w:sdt>
        <w:sdtPr>
          <w:tag w:val="goog_rdk_2"/>
        </w:sdtPr>
        <w:sdtContent>
          <w:ins w:author="Manual do Cientista Jr" w:id="1" w:date="2023-05-26T23:06:13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(2007), a partir de 1940 observou-se uma tendência de queda no volume de água do Rio doce, tendo como a mais crítica entre 1940 e 1950 quando houve perda de 1.313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para 927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isto é uma perda de 386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1">
      <w:pPr>
        <w:spacing w:after="120" w:line="360" w:lineRule="auto"/>
        <w:ind w:left="0" w:hanging="2"/>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Foi observada uma relação entre a superfície de água na bacia do Rio Doce e a área de pastagem (p = 7.201e-06, Figura 02), de forma que quanto maior a área de pastagem maior também é a superfície de água encontrada. Nestas condições, nas áreas de pastagens, conforme Albernaz</w:t>
      </w:r>
      <w:sdt>
        <w:sdtPr>
          <w:tag w:val="goog_rdk_3"/>
        </w:sdtPr>
        <w:sdtContent>
          <w:ins w:author="Manual do Cientista Jr" w:id="2" w:date="2023-05-26T23:06:20Z">
            <w:r w:rsidDel="00000000" w:rsidR="00000000" w:rsidRPr="00000000">
              <w:rPr>
                <w:rFonts w:ascii="Times New Roman" w:cs="Times New Roman" w:eastAsia="Times New Roman" w:hAnsi="Times New Roman"/>
                <w:sz w:val="24"/>
                <w:szCs w:val="24"/>
                <w:rtl w:val="0"/>
              </w:rPr>
              <w:t xml:space="preserve"> </w:t>
            </w:r>
          </w:ins>
        </w:sdtContent>
      </w:sdt>
      <w:r w:rsidDel="00000000" w:rsidR="00000000" w:rsidRPr="00000000">
        <w:rPr>
          <w:rFonts w:ascii="Times New Roman" w:cs="Times New Roman" w:eastAsia="Times New Roman" w:hAnsi="Times New Roman"/>
          <w:sz w:val="24"/>
          <w:szCs w:val="24"/>
          <w:rtl w:val="0"/>
        </w:rPr>
        <w:t xml:space="preserve">(2006) e sua degradação decorrentes da intensificação da atividade, queimadas e manejo inadequado promove redução da área de gramíneas levando à exposição crítica do solo agravando o processo de erosão que combinado com a fragilidade do solo e relevo acidentado (COELHO, 2007) acelera o processo de transporte de sedimentos para os canais o que vem elevando as calhas dos rios e provocando enchentes.</w:t>
      </w:r>
    </w:p>
    <w:p w:rsidR="00000000" w:rsidDel="00000000" w:rsidP="00000000" w:rsidRDefault="00000000" w:rsidRPr="00000000" w14:paraId="00000022">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line="3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107918"/>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71913" cy="210791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02 - Relação ente a área de superfície de água e as áreas de pastagens na bacia hidrográfica do rio doce.</w:t>
      </w:r>
    </w:p>
    <w:p w:rsidR="00000000" w:rsidDel="00000000" w:rsidP="00000000" w:rsidRDefault="00000000" w:rsidRPr="00000000" w14:paraId="00000025">
      <w:pPr>
        <w:spacing w:after="120" w:line="360" w:lineRule="auto"/>
        <w:ind w:left="0" w:hanging="2"/>
        <w:jc w:val="both"/>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4"/>
          <w:szCs w:val="24"/>
          <w:rtl w:val="0"/>
        </w:rPr>
        <w:t xml:space="preserve">Por outro lado, a superfície de água é reduzida na medida em que há um aumento na quantidade de floresta plantada (p=1.644e-10. Figura 03).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 Plano Integrado de Recursos Hídricos da Bacia do Rio Doce (PIRH, 2010) indica que o mau uso dos solos e a monocultura do eucalipto, tem potencializado os processos erosivos intensificando o assoreamento dos mananciais. Com a esta consolidação do complexo siderúrgico, também expandiu-se o plantio de matas de eucalipto para a produção do carvão empregado nestas usinas. Com a instalação de grandes empresas produtoras de celulose, a Cenibra intensifica ainda mais a expansão das áreas de plantio de eucalipto. Do ponto de vista da urbanização, há áreas com alto grau de urbanização e outras com características de região metropolitana superando a marca de 300 mil habitantes. Além dessas realidades, marcadas por intensa atividade antrópica, há também uma outra realidade local que reforça ainda mais a condição de risco para o rio doce que são a presença das nascentes (PAULA, 1997).</w:t>
      </w:r>
    </w:p>
    <w:p w:rsidR="00000000" w:rsidDel="00000000" w:rsidP="00000000" w:rsidRDefault="00000000" w:rsidRPr="00000000" w14:paraId="00000026">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4436605" cy="231364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36605" cy="2313645"/>
                    </a:xfrm>
                    <a:prstGeom prst="rect"/>
                    <a:ln/>
                  </pic:spPr>
                </pic:pic>
              </a:graphicData>
            </a:graphic>
          </wp:inline>
        </w:drawing>
      </w:r>
      <w:r w:rsidDel="00000000" w:rsidR="00000000" w:rsidRPr="00000000">
        <w:rPr>
          <w:rtl w:val="0"/>
        </w:rPr>
      </w:r>
    </w:p>
    <w:sdt>
      <w:sdtPr>
        <w:tag w:val="goog_rdk_4"/>
      </w:sdtPr>
      <w:sdtContent>
        <w:p w:rsidR="00000000" w:rsidDel="00000000" w:rsidP="00000000" w:rsidRDefault="00000000" w:rsidRPr="00000000" w14:paraId="00000028">
          <w:pPr>
            <w:spacing w:after="120" w:line="360" w:lineRule="auto"/>
            <w:ind w:left="0" w:hanging="2"/>
            <w:jc w:val="both"/>
            <w:rPr/>
            <w:pPrChange w:author="Manual do Cientista Jr" w:id="0" w:date="2023-05-26T23:08:31Z">
              <w:pPr>
                <w:spacing w:after="120" w:line="360" w:lineRule="auto"/>
                <w:ind w:left="0" w:hanging="2"/>
                <w:jc w:val="both"/>
              </w:pPr>
            </w:pPrChange>
          </w:pPr>
          <w:r w:rsidDel="00000000" w:rsidR="00000000" w:rsidRPr="00000000">
            <w:rPr>
              <w:rFonts w:ascii="Times New Roman" w:cs="Times New Roman" w:eastAsia="Times New Roman" w:hAnsi="Times New Roman"/>
              <w:sz w:val="24"/>
              <w:szCs w:val="24"/>
              <w:rtl w:val="0"/>
            </w:rPr>
            <w:t xml:space="preserve">Figura 03 - Gráfico com a relação entre a área de superfície de água e a área de floresta plantada na bacia hidrográfica do rio doce entre os anos de 1985 a 2021</w:t>
          </w:r>
          <w:r w:rsidDel="00000000" w:rsidR="00000000" w:rsidRPr="00000000">
            <w:rPr>
              <w:rtl w:val="0"/>
            </w:rPr>
          </w:r>
        </w:p>
      </w:sdtContent>
    </w:sdt>
    <w:sdt>
      <w:sdtPr>
        <w:tag w:val="goog_rdk_5"/>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Change w:author="Manual do Cientista Jr" w:id="0" w:date="2023-05-26T23:08:31Z">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2"/>
                <w:jc w:val="both"/>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disso, a superfície de água também sofre uma redução em relação ao aumento na área de infraestrutura urbana (p=4.56e-14, Figura 04). Em estudo na bacia do rio doce no estado do rio grande do norte, revela que a formação de aglomerados residenciais tem gerado muitas consequências para o meio ambiente. Entre elas a ocupação às margens de cursos d’água, a utilização como depósitos de resíduos e a retirada de areia para construção civil tem refletido serias consequências como a perda de profundidade (OLIVEIRA, 2018) e da biodiversidade.</w:t>
          </w:r>
        </w:p>
      </w:sdtContent>
    </w:sdt>
    <w:p w:rsidR="00000000" w:rsidDel="00000000" w:rsidP="00000000" w:rsidRDefault="00000000" w:rsidRPr="00000000" w14:paraId="0000002A">
      <w:pPr>
        <w:spacing w:after="120" w:line="360" w:lineRule="auto"/>
        <w:ind w:left="0" w:hanging="2"/>
        <w:jc w:val="both"/>
        <w:rPr/>
      </w:pPr>
      <w:r w:rsidDel="00000000" w:rsidR="00000000" w:rsidRPr="00000000">
        <w:rPr>
          <w:rtl w:val="0"/>
        </w:rPr>
      </w:r>
    </w:p>
    <w:p w:rsidR="00000000" w:rsidDel="00000000" w:rsidP="00000000" w:rsidRDefault="00000000" w:rsidRPr="00000000" w14:paraId="0000002B">
      <w:pPr>
        <w:spacing w:after="120" w:line="360" w:lineRule="auto"/>
        <w:ind w:left="0" w:hanging="2"/>
        <w:jc w:val="both"/>
        <w:rPr/>
      </w:pPr>
      <w:r w:rsidDel="00000000" w:rsidR="00000000" w:rsidRPr="00000000">
        <w:rPr/>
        <w:drawing>
          <wp:inline distB="114300" distT="114300" distL="114300" distR="114300">
            <wp:extent cx="4053931" cy="208504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53931" cy="20850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Figura 04 - Relação entre a área de superfície de água e área de infra estrutura urbana</w:t>
      </w:r>
      <w:r w:rsidDel="00000000" w:rsidR="00000000" w:rsidRPr="00000000">
        <w:rPr>
          <w:rtl w:val="0"/>
        </w:rPr>
      </w:r>
    </w:p>
    <w:p w:rsidR="00000000" w:rsidDel="00000000" w:rsidP="00000000" w:rsidRDefault="00000000" w:rsidRPr="00000000" w14:paraId="0000002D">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Discutir esse resultado com  1 ou 2 parágrafos também.</w:t>
      </w:r>
    </w:p>
    <w:p w:rsidR="00000000" w:rsidDel="00000000" w:rsidP="00000000" w:rsidRDefault="00000000" w:rsidRPr="00000000" w14:paraId="0000002E">
      <w:pPr>
        <w:spacing w:after="120" w:line="360" w:lineRule="auto"/>
        <w:ind w:left="0" w:hanging="2"/>
        <w:jc w:val="both"/>
        <w:rPr/>
      </w:pPr>
      <w:r w:rsidDel="00000000" w:rsidR="00000000" w:rsidRPr="00000000">
        <w:rPr>
          <w:rtl w:val="0"/>
        </w:rPr>
      </w:r>
    </w:p>
    <w:p w:rsidR="00000000" w:rsidDel="00000000" w:rsidP="00000000" w:rsidRDefault="00000000" w:rsidRPr="00000000" w14:paraId="0000002F">
      <w:pPr>
        <w:spacing w:after="120"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30">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assim concluir neste estudo que na bacia do Rio Doce entre os anos de 1985 e 2021 houve uma redução dos corpos hídricos naturais ou antrópicos (pequenas e grandes represas; águas em áreas de mineração; e áreas úmidas) e houve também redução nas áreas de áreas de pastagens, naturais ou plantadas utilizadas na atividade agropecuária. Por outro lado, as áreas de florestas plantadas como eucalipto se expandem para atender a demanda das indústrias de celulose e siderúrgicas, além disso o crescimento da áreas de infraestrutura urbana também aumentam na mesma medida.</w:t>
      </w:r>
    </w:p>
    <w:p w:rsidR="00000000" w:rsidDel="00000000" w:rsidP="00000000" w:rsidRDefault="00000000" w:rsidRPr="00000000" w14:paraId="00000031">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REFERÊNCIAS</w:t>
      </w:r>
      <w:r w:rsidDel="00000000" w:rsidR="00000000" w:rsidRPr="00000000">
        <w:rPr>
          <w:rtl w:val="0"/>
        </w:rPr>
      </w:r>
    </w:p>
    <w:p w:rsidR="00000000" w:rsidDel="00000000" w:rsidP="00000000" w:rsidRDefault="00000000" w:rsidRPr="00000000" w14:paraId="00000033">
      <w:pPr>
        <w:spacing w:after="120" w:line="360" w:lineRule="auto"/>
        <w:ind w:left="0" w:hanging="2"/>
        <w:jc w:val="both"/>
        <w:rPr/>
      </w:pPr>
      <w:r w:rsidDel="00000000" w:rsidR="00000000" w:rsidRPr="00000000">
        <w:rPr>
          <w:rtl w:val="0"/>
        </w:rPr>
        <w:t xml:space="preserve">ALBERNAZ, Walfrido Machado; LIMA, José Maria. Caracterização da cobertura vegetal de pastagens em duas sub bacias hidrográficas da região de Lavras-MG. 2006.</w:t>
      </w:r>
    </w:p>
    <w:p w:rsidR="00000000" w:rsidDel="00000000" w:rsidP="00000000" w:rsidRDefault="00000000" w:rsidRPr="00000000" w14:paraId="00000034">
      <w:pPr>
        <w:spacing w:after="120" w:line="360" w:lineRule="auto"/>
        <w:ind w:left="0" w:hanging="2"/>
        <w:jc w:val="both"/>
        <w:rPr/>
      </w:pPr>
      <w:r w:rsidDel="00000000" w:rsidR="00000000" w:rsidRPr="00000000">
        <w:rPr>
          <w:rtl w:val="0"/>
        </w:rPr>
        <w:t xml:space="preserve">ANDRADE, Álvaro Antônio Xavier. Percepção Ambiental e políticas públicas para a Agricultura Familiar na Região Rio Doce, Minas Gerais. Viçosa/MG .2019. xvii, 148. CCD 22 . ed. 338.1098151.</w:t>
      </w:r>
    </w:p>
    <w:p w:rsidR="00000000" w:rsidDel="00000000" w:rsidP="00000000" w:rsidRDefault="00000000" w:rsidRPr="00000000" w14:paraId="00000035">
      <w:pPr>
        <w:spacing w:after="120" w:line="360" w:lineRule="auto"/>
        <w:ind w:left="0" w:hanging="2"/>
        <w:jc w:val="both"/>
        <w:rPr/>
      </w:pPr>
      <w:r w:rsidDel="00000000" w:rsidR="00000000" w:rsidRPr="00000000">
        <w:rPr>
          <w:rtl w:val="0"/>
        </w:rPr>
        <w:t xml:space="preserve">BRASIL. LEI Nº 4.771, de 15 de Setembro de 1965.</w:t>
      </w:r>
    </w:p>
    <w:p w:rsidR="00000000" w:rsidDel="00000000" w:rsidP="00000000" w:rsidRDefault="00000000" w:rsidRPr="00000000" w14:paraId="00000036">
      <w:pPr>
        <w:spacing w:after="120" w:line="360" w:lineRule="auto"/>
        <w:ind w:left="0" w:hanging="2"/>
        <w:jc w:val="both"/>
        <w:rPr/>
      </w:pPr>
      <w:r w:rsidDel="00000000" w:rsidR="00000000" w:rsidRPr="00000000">
        <w:rPr>
          <w:rtl w:val="0"/>
        </w:rPr>
        <w:t xml:space="preserve">BRASIL. Lei Nº 5.106, de 2 de Setembro de 1966.</w:t>
      </w:r>
    </w:p>
    <w:p w:rsidR="00000000" w:rsidDel="00000000" w:rsidP="00000000" w:rsidRDefault="00000000" w:rsidRPr="00000000" w14:paraId="00000037">
      <w:pPr>
        <w:spacing w:after="120" w:line="360" w:lineRule="auto"/>
        <w:ind w:left="0" w:hanging="2"/>
        <w:jc w:val="both"/>
        <w:rPr/>
      </w:pPr>
      <w:r w:rsidDel="00000000" w:rsidR="00000000" w:rsidRPr="00000000">
        <w:rPr>
          <w:rtl w:val="0"/>
        </w:rPr>
        <w:t xml:space="preserve">COELHO, André Luiz Nascentes.  “Alterações hidrogeomorfológicas no Médio-Baixo Rio Doce/ES”.  2007.  227 f. Tese de Doutorado (Universidade Federal Fluminense, Instituto de Geociências, Departamento de Geografia), Niterói, 2007.</w:t>
      </w:r>
    </w:p>
    <w:p w:rsidR="00000000" w:rsidDel="00000000" w:rsidP="00000000" w:rsidRDefault="00000000" w:rsidRPr="00000000" w14:paraId="00000038">
      <w:pPr>
        <w:spacing w:after="120" w:line="360" w:lineRule="auto"/>
        <w:ind w:left="0" w:hanging="2"/>
        <w:jc w:val="both"/>
        <w:rPr/>
      </w:pPr>
      <w:r w:rsidDel="00000000" w:rsidR="00000000" w:rsidRPr="00000000">
        <w:rPr>
          <w:rtl w:val="0"/>
        </w:rPr>
        <w:t xml:space="preserve">COSTA, Heloisa S. M.; COSTA, Geraldo M. “Ouro branco/Açominas: um último capítulo da história Da produção do espaço para a indústria?”. 1997.</w:t>
      </w:r>
    </w:p>
    <w:p w:rsidR="00000000" w:rsidDel="00000000" w:rsidP="00000000" w:rsidRDefault="00000000" w:rsidRPr="00000000" w14:paraId="00000039">
      <w:pPr>
        <w:spacing w:after="120" w:line="360" w:lineRule="auto"/>
        <w:ind w:left="0" w:hanging="2"/>
        <w:jc w:val="both"/>
        <w:rPr/>
      </w:pPr>
      <w:r w:rsidDel="00000000" w:rsidR="00000000" w:rsidRPr="00000000">
        <w:rPr>
          <w:rtl w:val="0"/>
        </w:rPr>
        <w:t xml:space="preserve">CRAWLEY, M. J. 2013. “The R Book”. London, John Wiley and Sons Ltd.</w:t>
      </w:r>
    </w:p>
    <w:p w:rsidR="00000000" w:rsidDel="00000000" w:rsidP="00000000" w:rsidRDefault="00000000" w:rsidRPr="00000000" w14:paraId="0000003A">
      <w:pPr>
        <w:spacing w:after="120" w:line="360" w:lineRule="auto"/>
        <w:ind w:left="0" w:hanging="2"/>
        <w:jc w:val="both"/>
        <w:rPr/>
      </w:pPr>
      <w:r w:rsidDel="00000000" w:rsidR="00000000" w:rsidRPr="00000000">
        <w:rPr>
          <w:rtl w:val="0"/>
        </w:rPr>
        <w:t xml:space="preserve">DOBSON, A. J.; Barnett, A.G. (2008). “Introduction to Generalized Linear Models”. 3rd ed. [S.l.]: Boca Raton, FL: Chapman and Hall/CRC.</w:t>
      </w:r>
    </w:p>
    <w:p w:rsidR="00000000" w:rsidDel="00000000" w:rsidP="00000000" w:rsidRDefault="00000000" w:rsidRPr="00000000" w14:paraId="0000003B">
      <w:pPr>
        <w:spacing w:after="120" w:line="360" w:lineRule="auto"/>
        <w:ind w:left="0" w:hanging="2"/>
        <w:jc w:val="both"/>
        <w:rPr/>
      </w:pPr>
      <w:r w:rsidDel="00000000" w:rsidR="00000000" w:rsidRPr="00000000">
        <w:rPr>
          <w:rtl w:val="0"/>
        </w:rPr>
        <w:t xml:space="preserve">EMBRAPA. “Dinâmica da produção Agropecuária e da paisagem natural no Brasil nas últimas décadas: Cenário Histórico, divisão política, Características demográficas, Socioeconômicas e ambientais”. 2020.</w:t>
      </w:r>
    </w:p>
    <w:p w:rsidR="00000000" w:rsidDel="00000000" w:rsidP="00000000" w:rsidRDefault="00000000" w:rsidRPr="00000000" w14:paraId="0000003C">
      <w:pPr>
        <w:spacing w:after="120" w:line="360" w:lineRule="auto"/>
        <w:ind w:left="0" w:hanging="2"/>
        <w:jc w:val="both"/>
        <w:rPr/>
      </w:pPr>
      <w:r w:rsidDel="00000000" w:rsidR="00000000" w:rsidRPr="00000000">
        <w:rPr>
          <w:rtl w:val="0"/>
        </w:rPr>
        <w:t xml:space="preserve">JESUS, Elaisa Teixeira de Jesus; AMORIM, Jhones da Silva Amorim; JUNQUEIRA, Rubens Junqueira; VIOLA, Marcelo Ribeiro Viola; MELLO, Carlos Rogério de Mello. “Meteorological and hydrological drought from 1987 to 2017 in Doce River Basin, Southeastern Brazil”. Scientific/Technical Article. Revista Brasileira de Recursos Hídricos Brazilian Journal of Water Resources. Versão On-line ISSN 2318-0331. RBRH, Porto Alegre, v. 25, e29, 2020.</w:t>
      </w:r>
    </w:p>
    <w:p w:rsidR="00000000" w:rsidDel="00000000" w:rsidP="00000000" w:rsidRDefault="00000000" w:rsidRPr="00000000" w14:paraId="0000003D">
      <w:pPr>
        <w:spacing w:after="120" w:line="360" w:lineRule="auto"/>
        <w:ind w:left="0" w:hanging="2"/>
        <w:jc w:val="both"/>
        <w:rPr/>
      </w:pPr>
      <w:r w:rsidDel="00000000" w:rsidR="00000000" w:rsidRPr="00000000">
        <w:rPr>
          <w:rtl w:val="0"/>
        </w:rPr>
        <w:t xml:space="preserve">LAPIG, Laboratório de Processamento de Imagens e Geoprocessamento - LAPIG 2021. Disponível em: https://chave.lapig.iesa.ufg.br/pt//. Acesso em: 29 abr. 2023.</w:t>
      </w:r>
    </w:p>
    <w:p w:rsidR="00000000" w:rsidDel="00000000" w:rsidP="00000000" w:rsidRDefault="00000000" w:rsidRPr="00000000" w14:paraId="0000003E">
      <w:pPr>
        <w:spacing w:after="120" w:line="360" w:lineRule="auto"/>
        <w:ind w:left="0" w:hanging="2"/>
        <w:jc w:val="both"/>
        <w:rPr/>
      </w:pPr>
      <w:r w:rsidDel="00000000" w:rsidR="00000000" w:rsidRPr="00000000">
        <w:rPr>
          <w:rtl w:val="0"/>
        </w:rPr>
        <w:t xml:space="preserve">LEITE, Ana Paula de Magalhães. “Direitos Sociais e Favor: Trabalho e Propriedade em Belo Oriente – MG”. Universidade Federal de Juiz de Fora Programa de Pós-Graduação em Serviço Social. Juiz de Fora.</w:t>
      </w:r>
    </w:p>
    <w:p w:rsidR="00000000" w:rsidDel="00000000" w:rsidP="00000000" w:rsidRDefault="00000000" w:rsidRPr="00000000" w14:paraId="0000003F">
      <w:pPr>
        <w:spacing w:after="120" w:line="360" w:lineRule="auto"/>
        <w:ind w:left="0" w:hanging="2"/>
        <w:jc w:val="both"/>
        <w:rPr/>
      </w:pPr>
      <w:r w:rsidDel="00000000" w:rsidR="00000000" w:rsidRPr="00000000">
        <w:rPr>
          <w:rtl w:val="0"/>
        </w:rPr>
        <w:t xml:space="preserve">LIMA, Higor Suzuki; “Qualidade das águas superficiais da porção mineira da bacia do rio doce e sua relação com os aspectos socioambientais”. Dissertação apresentada ao Programa de pós graduação em Saneamento, Meio Ambiente e Recursos Hídricos da Universidade Federal de Minas Gerais, Escola de Engenharia da UFMG. 2016</w:t>
      </w:r>
    </w:p>
    <w:p w:rsidR="00000000" w:rsidDel="00000000" w:rsidP="00000000" w:rsidRDefault="00000000" w:rsidRPr="00000000" w14:paraId="00000040">
      <w:pPr>
        <w:spacing w:after="120" w:line="360" w:lineRule="auto"/>
        <w:ind w:left="0" w:hanging="2"/>
        <w:jc w:val="both"/>
        <w:rPr/>
      </w:pPr>
      <w:r w:rsidDel="00000000" w:rsidR="00000000" w:rsidRPr="00000000">
        <w:rPr>
          <w:rtl w:val="0"/>
        </w:rPr>
        <w:t xml:space="preserve">LYRA, Bárbara Ucelis; RIGO, Daniel. “Deforestation impact on discharge regime in the Doce River Basin”. 2019.</w:t>
      </w:r>
    </w:p>
    <w:p w:rsidR="00000000" w:rsidDel="00000000" w:rsidP="00000000" w:rsidRDefault="00000000" w:rsidRPr="00000000" w14:paraId="00000041">
      <w:pPr>
        <w:spacing w:after="120" w:line="360" w:lineRule="auto"/>
        <w:ind w:left="0" w:hanging="2"/>
        <w:jc w:val="both"/>
        <w:rPr>
          <w:color w:val="000000"/>
        </w:rPr>
      </w:pPr>
      <w:r w:rsidDel="00000000" w:rsidR="00000000" w:rsidRPr="00000000">
        <w:rPr>
          <w:color w:val="000000"/>
          <w:rtl w:val="0"/>
        </w:rPr>
        <w:t xml:space="preserve">OLIVEIRA, Karoline Costa de. “Implicações Ambientais Decorrentes do Uso e Ocupação Do Solo na Bacia Hidrográfica do Rio Doce – RN”. Universidade Federal do Rio Grande do Norte Centro de Ciências Humanas, Letras e Artes Departamento de Geografia. 2018.</w:t>
      </w:r>
    </w:p>
    <w:p w:rsidR="00000000" w:rsidDel="00000000" w:rsidP="00000000" w:rsidRDefault="00000000" w:rsidRPr="00000000" w14:paraId="00000042">
      <w:pPr>
        <w:spacing w:after="120" w:line="360" w:lineRule="auto"/>
        <w:ind w:left="0" w:hanging="2"/>
        <w:jc w:val="both"/>
        <w:rPr/>
      </w:pPr>
      <w:r w:rsidDel="00000000" w:rsidR="00000000" w:rsidRPr="00000000">
        <w:rPr>
          <w:rtl w:val="0"/>
        </w:rPr>
        <w:t xml:space="preserve">OLIVEIRA, Raquel Maria de. “Relaçäo entre distribuição de espécies arbóreas em matas úmidas e os fatores ambientais da costa atlântica brasileira”. Tese (Doutorado) – Universidade Estadual Paulista, Instituto de Geociências e Ciências Exatas Orientador: Harold Gordon Fowler – Rio Claro : [s.n.]. 2003.</w:t>
      </w:r>
    </w:p>
    <w:p w:rsidR="00000000" w:rsidDel="00000000" w:rsidP="00000000" w:rsidRDefault="00000000" w:rsidRPr="00000000" w14:paraId="00000043">
      <w:pPr>
        <w:spacing w:after="120" w:line="360" w:lineRule="auto"/>
        <w:ind w:left="0" w:hanging="2"/>
        <w:jc w:val="both"/>
        <w:rPr>
          <w:color w:val="ff0000"/>
        </w:rPr>
      </w:pPr>
      <w:r w:rsidDel="00000000" w:rsidR="00000000" w:rsidRPr="00000000">
        <w:rPr>
          <w:color w:val="ff0000"/>
          <w:rtl w:val="0"/>
        </w:rPr>
        <w:t xml:space="preserve">PAULA, Aline Mello de; CAMPOLINA, Bernardo. “Análise da Dinâmica do Setor Agropecuário em Minas Gerais no período 2000-2010".</w:t>
      </w:r>
    </w:p>
    <w:p w:rsidR="00000000" w:rsidDel="00000000" w:rsidP="00000000" w:rsidRDefault="00000000" w:rsidRPr="00000000" w14:paraId="00000044">
      <w:pPr>
        <w:spacing w:after="120" w:line="360" w:lineRule="auto"/>
        <w:ind w:left="0" w:hanging="2"/>
        <w:jc w:val="both"/>
        <w:rPr/>
      </w:pPr>
      <w:r w:rsidDel="00000000" w:rsidR="00000000" w:rsidRPr="00000000">
        <w:rPr>
          <w:highlight w:val="white"/>
          <w:rtl w:val="0"/>
        </w:rPr>
        <w:t xml:space="preserve">PAULA, J. A. de (coord.). “Biodiversidade, população e economia: uma região de mata atlântica”. Belo Horizonte: UFMG/CEDEPLAR; ECMVS; PADCT/CIAMB, 1997</w:t>
      </w:r>
      <w:r w:rsidDel="00000000" w:rsidR="00000000" w:rsidRPr="00000000">
        <w:rPr>
          <w:rtl w:val="0"/>
        </w:rPr>
      </w:r>
    </w:p>
    <w:p w:rsidR="00000000" w:rsidDel="00000000" w:rsidP="00000000" w:rsidRDefault="00000000" w:rsidRPr="00000000" w14:paraId="00000045">
      <w:pPr>
        <w:spacing w:after="120" w:line="360" w:lineRule="auto"/>
        <w:ind w:left="0" w:hanging="2"/>
        <w:jc w:val="both"/>
        <w:rPr/>
      </w:pPr>
      <w:r w:rsidDel="00000000" w:rsidR="00000000" w:rsidRPr="00000000">
        <w:rPr>
          <w:rtl w:val="0"/>
        </w:rPr>
        <w:t xml:space="preserve">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rsidR="00000000" w:rsidDel="00000000" w:rsidP="00000000" w:rsidRDefault="00000000" w:rsidRPr="00000000" w14:paraId="00000046">
      <w:pPr>
        <w:spacing w:after="120" w:line="360" w:lineRule="auto"/>
        <w:ind w:left="0" w:hanging="2"/>
        <w:jc w:val="both"/>
        <w:rPr/>
      </w:pPr>
      <w:r w:rsidDel="00000000" w:rsidR="00000000" w:rsidRPr="00000000">
        <w:rPr>
          <w:rtl w:val="0"/>
        </w:rPr>
        <w:t xml:space="preserve">PIRH - Plano Integrado de Recursos Hídricos da Bacia Hidrográfica do Rio Doce. Relatório final. junho, 2010. Disponível em: </w:t>
      </w:r>
      <w:hyperlink r:id="rId13">
        <w:r w:rsidDel="00000000" w:rsidR="00000000" w:rsidRPr="00000000">
          <w:rPr>
            <w:color w:val="1155cc"/>
            <w:u w:val="single"/>
            <w:rtl w:val="0"/>
          </w:rPr>
          <w:t xml:space="preserve">https://www.cbhdoce.org.br/pirh-parh-pap/pirh</w:t>
        </w:r>
      </w:hyperlink>
      <w:r w:rsidDel="00000000" w:rsidR="00000000" w:rsidRPr="00000000">
        <w:rPr>
          <w:rtl w:val="0"/>
        </w:rPr>
        <w:t xml:space="preserve">. Acesso em: 29 abr. 2023. </w:t>
      </w:r>
    </w:p>
    <w:p w:rsidR="00000000" w:rsidDel="00000000" w:rsidP="00000000" w:rsidRDefault="00000000" w:rsidRPr="00000000" w14:paraId="00000047">
      <w:pPr>
        <w:spacing w:after="120" w:line="360" w:lineRule="auto"/>
        <w:ind w:left="0" w:hanging="2"/>
        <w:jc w:val="both"/>
        <w:rPr/>
      </w:pPr>
      <w:r w:rsidDel="00000000" w:rsidR="00000000" w:rsidRPr="00000000">
        <w:rPr>
          <w:rtl w:val="0"/>
        </w:rPr>
        <w:t xml:space="preserve">PROJETO MapBiomas – Coleção 7.1 da Série Anual de Mapas de Uso e Cobertura da Terra do Brasil. Disponível em: </w:t>
      </w:r>
      <w:hyperlink r:id="rId14">
        <w:r w:rsidDel="00000000" w:rsidR="00000000" w:rsidRPr="00000000">
          <w:rPr>
            <w:color w:val="1155cc"/>
            <w:u w:val="single"/>
            <w:rtl w:val="0"/>
          </w:rPr>
          <w:t xml:space="preserve">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sidDel="00000000" w:rsidR="00000000" w:rsidRPr="00000000">
        <w:rPr>
          <w:color w:val="1155cc"/>
          <w:u w:val="single"/>
          <w:rtl w:val="0"/>
        </w:rPr>
        <w:t xml:space="preserve">.</w:t>
      </w:r>
      <w:r w:rsidDel="00000000" w:rsidR="00000000" w:rsidRPr="00000000">
        <w:rPr>
          <w:rtl w:val="0"/>
        </w:rPr>
        <w:t xml:space="preserve"> Acesso em: 29 abr. 2023. </w:t>
      </w:r>
    </w:p>
    <w:p w:rsidR="00000000" w:rsidDel="00000000" w:rsidP="00000000" w:rsidRDefault="00000000" w:rsidRPr="00000000" w14:paraId="00000048">
      <w:pPr>
        <w:spacing w:after="120" w:line="360" w:lineRule="auto"/>
        <w:ind w:left="0" w:hanging="2"/>
        <w:jc w:val="both"/>
        <w:rPr/>
      </w:pPr>
      <w:r w:rsidDel="00000000" w:rsidR="00000000" w:rsidRPr="00000000">
        <w:rPr>
          <w:rtl w:val="0"/>
        </w:rPr>
        <w:t xml:space="preserve">PROJETO MapBiomas – Coleção 7.1 da Série Anual de Mapas de Uso e Cobertura da Terra do Brasil. Disponível em: https://plataforma.brasil.mapbiomas.org/pastagem?activeBaseMap=6&amp;layersOpacity=100&amp;activeModule=quality_of_pasture_data&amp;activeModuleContent=quality_of_pasture_data%3Aquality_of_pasture_data_main&amp;activeYear=2000%2C2021&amp;mapPosition=-19.482079%2C-41.757917%2C8&amp;timelineLimitsRange=2000%2C2021&amp;activeLayers=estados&amp;baseParams[territoryType]=7&amp;baseParams[territory]=5705&amp;baseParams[territories]=5705%3BDOCE%20-%20PNRH%3B7%3BRegi%C3%A3o%20Hidrogr%C3%A1fica%20%28PNHR%29%3B-21.186325088919716%3B-43.825838659964866%3B-17.759709667504033%3B-39.68999456758134&amp;baseParams[activeClassTreeOptionValue]=quality_of_pasture_main&amp;baseParams[activeClassTreeNodeIds]=79%2C80%2C81&amp;baseParams[activeSubmodule]=quality_of_pasture_data_main. Acesso em: 29 abr. 2023. </w:t>
      </w:r>
    </w:p>
    <w:p w:rsidR="00000000" w:rsidDel="00000000" w:rsidP="00000000" w:rsidRDefault="00000000" w:rsidRPr="00000000" w14:paraId="00000049">
      <w:pPr>
        <w:spacing w:after="120" w:line="360" w:lineRule="auto"/>
        <w:ind w:left="0" w:hanging="2"/>
        <w:jc w:val="both"/>
        <w:rPr/>
      </w:pPr>
      <w:r w:rsidDel="00000000" w:rsidR="00000000" w:rsidRPr="00000000">
        <w:rPr>
          <w:rtl w:val="0"/>
        </w:rPr>
        <w:t xml:space="preserve">QUINTEIRO, Mariana Martins da Costa; BRASIL, Lucas Santa Cruz de Assis; SILVA, Eliane Maria Ribeiro; OLIVEIRA, Rogério Ribeiro. Percepção Ambiental por pecuaristas sobre as pastagens de São José do Barreiro(SP): Ed. PUC-Rio (no prelo). 2018.</w:t>
      </w:r>
    </w:p>
    <w:p w:rsidR="00000000" w:rsidDel="00000000" w:rsidP="00000000" w:rsidRDefault="00000000" w:rsidRPr="00000000" w14:paraId="0000004A">
      <w:pPr>
        <w:spacing w:after="120" w:line="360" w:lineRule="auto"/>
        <w:ind w:left="0" w:hanging="2"/>
        <w:jc w:val="both"/>
        <w:rPr>
          <w:color w:val="000000"/>
        </w:rPr>
      </w:pPr>
      <w:r w:rsidDel="00000000" w:rsidR="00000000" w:rsidRPr="00000000">
        <w:rPr>
          <w:color w:val="000000"/>
          <w:rtl w:val="0"/>
        </w:rPr>
        <w:t xml:space="preserve">RODRIGUES, Vitor L. A.; GUABIROBA, , Helder C. ; VILAR,, Ciro; ANDRADES, Ryan Andrades; VILLELA, Alexandre; SILVA,  Maurício Hostim; JOYEUX,  Jean-Christophe. Fish biodiversity of a tropical estuary under severe anthropic pressure (Doce River, Brazil). Neotropical Ichthyology. 2022.</w:t>
      </w:r>
    </w:p>
    <w:p w:rsidR="00000000" w:rsidDel="00000000" w:rsidP="00000000" w:rsidRDefault="00000000" w:rsidRPr="00000000" w14:paraId="0000004B">
      <w:pPr>
        <w:spacing w:after="120" w:line="360" w:lineRule="auto"/>
        <w:ind w:left="0" w:hanging="2"/>
        <w:jc w:val="both"/>
        <w:rPr/>
      </w:pPr>
      <w:r w:rsidDel="00000000" w:rsidR="00000000" w:rsidRPr="00000000">
        <w:rPr>
          <w:rtl w:val="0"/>
        </w:rPr>
        <w:t xml:space="preserve">ROLIM, Samir Gonçalves; PIOTTO, Daniel. Silvicultura e Tecnologia de Espécies da Mata Atlântica. Belo Horizonte, Editora Rona, 2018. 160 p. ISBN: 978-85-62805-90-5</w:t>
      </w:r>
    </w:p>
    <w:p w:rsidR="00000000" w:rsidDel="00000000" w:rsidP="00000000" w:rsidRDefault="00000000" w:rsidRPr="00000000" w14:paraId="0000004C">
      <w:pPr>
        <w:spacing w:after="120" w:line="360" w:lineRule="auto"/>
        <w:ind w:left="0" w:hanging="2"/>
        <w:jc w:val="both"/>
        <w:rPr/>
      </w:pPr>
      <w:r w:rsidDel="00000000" w:rsidR="00000000" w:rsidRPr="00000000">
        <w:rPr>
          <w:rtl w:val="0"/>
        </w:rPr>
        <w:t xml:space="preserve">The R Foundation acessado em 29/04/2023 através do link:  https://www.r-project.org/about.html</w:t>
      </w:r>
    </w:p>
    <w:p w:rsidR="00000000" w:rsidDel="00000000" w:rsidP="00000000" w:rsidRDefault="00000000" w:rsidRPr="00000000" w14:paraId="0000004D">
      <w:pPr>
        <w:spacing w:after="120" w:line="360" w:lineRule="auto"/>
        <w:ind w:left="0" w:hanging="2"/>
        <w:jc w:val="both"/>
        <w:rPr/>
      </w:pPr>
      <w:r w:rsidDel="00000000" w:rsidR="00000000" w:rsidRPr="00000000">
        <w:rPr>
          <w:rtl w:val="0"/>
        </w:rPr>
        <w:t xml:space="preserve">TORRES, Haroldo da Gama. População e meio ambiente: debates e desafios / . São Paulo : Ed. SENAC, 1999. </w:t>
      </w:r>
      <w:r w:rsidDel="00000000" w:rsidR="00000000" w:rsidRPr="00000000">
        <w:rPr>
          <w:rtl w:val="0"/>
        </w:rPr>
      </w:r>
    </w:p>
    <w:sectPr>
      <w:pgSz w:h="16838" w:w="11906" w:orient="portrait"/>
      <w:pgMar w:bottom="1134" w:top="1701" w:left="1701"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nual do Cientista Jr" w:id="0" w:date="2023-05-26T22:53:1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alterar para um título que comtemple todos os aspectos do seu trabalho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pPr>
      <w:ind w:left="-1" w:leftChars="-1" w:hangingChars="1"/>
      <w:textDirection w:val="btLr"/>
      <w:textAlignment w:val="top"/>
      <w:outlineLvl w:val="0"/>
    </w:pPr>
    <w:rPr>
      <w:position w:val="-1"/>
      <w:lang w:eastAsia="en-US"/>
    </w:rPr>
  </w:style>
  <w:style w:type="paragraph" w:styleId="Ttulo1">
    <w:name w:val="heading 1"/>
    <w:basedOn w:val="Normal"/>
    <w:next w:val="Normal"/>
    <w:pPr>
      <w:keepNext w:val="1"/>
      <w:keepLines w:val="1"/>
      <w:spacing w:after="120" w:before="48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Corpodotexto"/>
    <w:pPr>
      <w:keepNext w:val="1"/>
      <w:spacing w:after="120" w:before="240"/>
    </w:pPr>
    <w:rPr>
      <w:rFonts w:ascii="Liberation Sans" w:cs="Arial" w:eastAsia="Microsoft YaHei" w:hAnsi="Liberation Sans"/>
      <w:sz w:val="28"/>
      <w:szCs w:val="28"/>
    </w:rPr>
  </w:style>
  <w:style w:type="table" w:styleId="TableNormal0" w:customStyle="1">
    <w:name w:val="Table Normal"/>
    <w:tblPr>
      <w:tblCellMar>
        <w:top w:w="0.0" w:type="dxa"/>
        <w:left w:w="0.0" w:type="dxa"/>
        <w:bottom w:w="0.0" w:type="dxa"/>
        <w:right w:w="0.0" w:type="dxa"/>
      </w:tblCellMar>
    </w:tblPr>
  </w:style>
  <w:style w:type="paragraph" w:styleId="Corpodotexto" w:customStyle="1">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val="1"/>
      <w:spacing w:after="120" w:before="120"/>
    </w:pPr>
    <w:rPr>
      <w:rFonts w:cs="Arial"/>
      <w:i w:val="1"/>
      <w:iCs w:val="1"/>
      <w:sz w:val="24"/>
      <w:szCs w:val="24"/>
    </w:rPr>
  </w:style>
  <w:style w:type="paragraph" w:styleId="ndice" w:customStyle="1">
    <w:name w:val="Índice"/>
    <w:basedOn w:val="Normal"/>
    <w:pPr>
      <w:suppressLineNumbers w:val="1"/>
    </w:pPr>
    <w:rPr>
      <w:rFonts w:cs="Arial"/>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position w:val="-1"/>
      <w:sz w:val="20"/>
      <w:szCs w:val="20"/>
      <w:lang w:eastAsia="en-US"/>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01779A"/>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01779A"/>
    <w:rPr>
      <w:rFonts w:ascii="Segoe UI" w:cs="Segoe UI" w:hAnsi="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val="1"/>
    <w:unhideWhenUsed w:val="1"/>
    <w:rsid w:val="00915B87"/>
    <w:rPr>
      <w:b w:val="1"/>
      <w:bCs w:val="1"/>
    </w:rPr>
  </w:style>
  <w:style w:type="character" w:styleId="AssuntodocomentrioChar" w:customStyle="1">
    <w:name w:val="Assunto do comentário Char"/>
    <w:basedOn w:val="TextodecomentrioChar"/>
    <w:link w:val="Assuntodocomentrio"/>
    <w:uiPriority w:val="99"/>
    <w:semiHidden w:val="1"/>
    <w:rsid w:val="00915B87"/>
    <w:rPr>
      <w:b w:val="1"/>
      <w:bCs w:val="1"/>
      <w:position w:val="-1"/>
      <w:sz w:val="20"/>
      <w:szCs w:val="20"/>
      <w:lang w:eastAsia="en-US"/>
    </w:rPr>
  </w:style>
  <w:style w:type="paragraph" w:styleId="NormalWeb">
    <w:name w:val="Normal (Web)"/>
    <w:basedOn w:val="Normal"/>
    <w:uiPriority w:val="99"/>
    <w:semiHidden w:val="1"/>
    <w:unhideWhenUsed w:val="1"/>
    <w:rsid w:val="00F85D71"/>
    <w:pPr>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position w:val="0"/>
      <w:sz w:val="24"/>
      <w:szCs w:val="24"/>
      <w:lang w:eastAsia="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cbhdoce.org.br/pirh-parh-pap/pirh"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gSxqiLWtpRcqath+0I2zGo99g==">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2023-02-07T01:29:00Z</dcterms:created>
  <dc:creator>Regina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