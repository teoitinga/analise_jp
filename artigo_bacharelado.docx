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1F" w:rsidRDefault="0001779A">
      <w:pPr>
        <w:spacing w:after="120" w:line="360" w:lineRule="auto"/>
        <w:ind w:left="1" w:hanging="3"/>
        <w:jc w:val="center"/>
      </w:pPr>
      <w:r>
        <w:rPr>
          <w:rFonts w:ascii="Times New Roman" w:eastAsia="Times New Roman" w:hAnsi="Times New Roman" w:cs="Times New Roman"/>
          <w:sz w:val="28"/>
          <w:szCs w:val="28"/>
        </w:rPr>
        <w:t>O IMPACTO DA SILVICULTURA NA SUPERFÍCIE DE ÁGUA DA BACIA HIDROGRÁFICA DO RIO DOCE</w:t>
      </w:r>
    </w:p>
    <w:p w:rsidR="00C1431F" w:rsidRDefault="00157F8A">
      <w:pPr>
        <w:spacing w:after="120" w:line="360" w:lineRule="auto"/>
        <w:ind w:left="0" w:hanging="2"/>
        <w:jc w:val="center"/>
      </w:pPr>
      <w:r>
        <w:rPr>
          <w:rFonts w:ascii="Times New Roman" w:eastAsia="Times New Roman" w:hAnsi="Times New Roman" w:cs="Times New Roman"/>
          <w:sz w:val="24"/>
          <w:szCs w:val="24"/>
        </w:rPr>
        <w:t>João Paulo Santana Gusmão; Luciana Silva da Costa</w:t>
      </w:r>
    </w:p>
    <w:p w:rsidR="00C1431F" w:rsidRDefault="00C1431F">
      <w:pPr>
        <w:spacing w:after="120" w:line="360" w:lineRule="auto"/>
        <w:ind w:left="0" w:hanging="2"/>
        <w:jc w:val="both"/>
        <w:rPr>
          <w:rFonts w:ascii="Times New Roman" w:eastAsia="Times New Roman" w:hAnsi="Times New Roman" w:cs="Times New Roman"/>
          <w:sz w:val="24"/>
          <w:szCs w:val="24"/>
        </w:rPr>
      </w:pPr>
    </w:p>
    <w:p w:rsidR="00C1431F" w:rsidRDefault="00157F8A">
      <w:pPr>
        <w:spacing w:after="120" w:line="360" w:lineRule="auto"/>
        <w:ind w:left="0" w:hanging="2"/>
        <w:jc w:val="both"/>
      </w:pPr>
      <w:r>
        <w:rPr>
          <w:rFonts w:ascii="Times New Roman" w:eastAsia="Times New Roman" w:hAnsi="Times New Roman" w:cs="Times New Roman"/>
          <w:b/>
          <w:sz w:val="24"/>
          <w:szCs w:val="24"/>
        </w:rPr>
        <w:t xml:space="preserve">Resumo </w:t>
      </w:r>
      <w:r>
        <w:rPr>
          <w:rFonts w:ascii="Times New Roman" w:eastAsia="Times New Roman" w:hAnsi="Times New Roman" w:cs="Times New Roman"/>
          <w:sz w:val="24"/>
          <w:szCs w:val="24"/>
        </w:rPr>
        <w:t>(máximo de 250 palavras)</w:t>
      </w:r>
    </w:p>
    <w:p w:rsidR="00C1431F" w:rsidRDefault="0001779A">
      <w:pPr>
        <w:spacing w:after="120" w:line="360" w:lineRule="auto"/>
        <w:ind w:left="0" w:hanging="2"/>
        <w:jc w:val="both"/>
      </w:pPr>
      <w:r>
        <w:rPr>
          <w:rFonts w:ascii="Times New Roman" w:eastAsia="Times New Roman" w:hAnsi="Times New Roman" w:cs="Times New Roman"/>
          <w:sz w:val="24"/>
          <w:szCs w:val="24"/>
        </w:rPr>
        <w:t xml:space="preserve">Silvicultura; </w:t>
      </w:r>
      <w:proofErr w:type="spellStart"/>
      <w:r>
        <w:rPr>
          <w:rFonts w:ascii="Times New Roman" w:eastAsia="Times New Roman" w:hAnsi="Times New Roman" w:cs="Times New Roman"/>
          <w:sz w:val="24"/>
          <w:szCs w:val="24"/>
        </w:rPr>
        <w:t>MapBiomas</w:t>
      </w:r>
      <w:proofErr w:type="spellEnd"/>
      <w:r>
        <w:rPr>
          <w:rFonts w:ascii="Times New Roman" w:eastAsia="Times New Roman" w:hAnsi="Times New Roman" w:cs="Times New Roman"/>
          <w:sz w:val="24"/>
          <w:szCs w:val="24"/>
        </w:rPr>
        <w:t>; Rio Doce; Bacia hidrográfica; Pastagem</w:t>
      </w:r>
    </w:p>
    <w:p w:rsidR="0001779A" w:rsidRDefault="0001779A">
      <w:pPr>
        <w:spacing w:after="120" w:line="360" w:lineRule="auto"/>
        <w:ind w:left="0" w:hanging="2"/>
        <w:jc w:val="both"/>
        <w:rPr>
          <w:rFonts w:ascii="Times New Roman" w:eastAsia="Times New Roman" w:hAnsi="Times New Roman" w:cs="Times New Roman"/>
          <w:b/>
          <w:sz w:val="24"/>
          <w:szCs w:val="24"/>
        </w:rPr>
      </w:pPr>
    </w:p>
    <w:p w:rsidR="00C1431F" w:rsidRDefault="00157F8A">
      <w:pPr>
        <w:spacing w:after="120" w:line="360" w:lineRule="auto"/>
        <w:ind w:left="0" w:hanging="2"/>
        <w:jc w:val="both"/>
      </w:pPr>
      <w:r>
        <w:rPr>
          <w:rFonts w:ascii="Times New Roman" w:eastAsia="Times New Roman" w:hAnsi="Times New Roman" w:cs="Times New Roman"/>
          <w:b/>
          <w:sz w:val="24"/>
          <w:szCs w:val="24"/>
        </w:rPr>
        <w:t>ABSTRACT (se for em inglês) ou RESUMEN (se preferirem espanhol)</w:t>
      </w:r>
    </w:p>
    <w:p w:rsidR="0001779A" w:rsidRDefault="0001779A">
      <w:pPr>
        <w:spacing w:after="120" w:line="360" w:lineRule="auto"/>
        <w:ind w:left="0" w:hanging="2"/>
        <w:jc w:val="both"/>
        <w:rPr>
          <w:rFonts w:ascii="Times New Roman" w:eastAsia="Times New Roman" w:hAnsi="Times New Roman" w:cs="Times New Roman"/>
          <w:b/>
          <w:sz w:val="24"/>
          <w:szCs w:val="24"/>
        </w:rPr>
      </w:pPr>
    </w:p>
    <w:p w:rsidR="00C1431F" w:rsidRDefault="00157F8A">
      <w:pPr>
        <w:spacing w:after="120" w:line="360" w:lineRule="auto"/>
        <w:ind w:left="0" w:hanging="2"/>
        <w:jc w:val="both"/>
      </w:pPr>
      <w:r>
        <w:rPr>
          <w:rFonts w:ascii="Times New Roman" w:eastAsia="Times New Roman" w:hAnsi="Times New Roman" w:cs="Times New Roman"/>
          <w:b/>
          <w:sz w:val="24"/>
          <w:szCs w:val="24"/>
        </w:rPr>
        <w:t>INTRODUÇÃO</w:t>
      </w:r>
    </w:p>
    <w:p w:rsidR="00C1431F" w:rsidRDefault="00157F8A">
      <w:pPr>
        <w:spacing w:after="120" w:line="360" w:lineRule="auto"/>
        <w:ind w:left="0" w:hanging="2"/>
        <w:jc w:val="both"/>
      </w:pPr>
      <w:bookmarkStart w:id="0" w:name="bookmark=id.gjdgxs" w:colFirst="0" w:colLast="0"/>
      <w:bookmarkEnd w:id="0"/>
      <w:r>
        <w:rPr>
          <w:rFonts w:ascii="Times New Roman" w:eastAsia="Times New Roman" w:hAnsi="Times New Roman" w:cs="Times New Roman"/>
          <w:color w:val="000000"/>
          <w:sz w:val="24"/>
          <w:szCs w:val="24"/>
        </w:rPr>
        <w:t xml:space="preserve">A criação do polo industrial em uma região praticamente desabitada contribuiu para o surgimento de novos municípios promovendo, a partir de então, um expressivo fluxo migratório e o surgimento do aglomerado urbano do Vale Aço, envolvendo, sobretudo, as cidades de Ipatinga, Coronel Fabriciano e Timóteo. Com essa expansão, </w:t>
      </w:r>
      <w:r>
        <w:rPr>
          <w:rFonts w:ascii="Times New Roman" w:eastAsia="Times New Roman" w:hAnsi="Times New Roman" w:cs="Times New Roman"/>
          <w:sz w:val="24"/>
          <w:szCs w:val="24"/>
        </w:rPr>
        <w:t xml:space="preserve">visando atender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crescente demanda das siderúrgicas e indústria produtora de celulose, </w:t>
      </w:r>
      <w:r>
        <w:rPr>
          <w:rFonts w:ascii="Times New Roman" w:eastAsia="Times New Roman" w:hAnsi="Times New Roman" w:cs="Times New Roman"/>
          <w:color w:val="000000"/>
          <w:sz w:val="24"/>
          <w:szCs w:val="24"/>
        </w:rPr>
        <w:t>a supressão da vegetação nativa para fornecimento de carvão tem se intensificado juntamente com a introdução do eucalipto nas adjacências (COELHO, 2007).</w:t>
      </w:r>
    </w:p>
    <w:p w:rsidR="00C1431F" w:rsidRDefault="00157F8A">
      <w:pPr>
        <w:spacing w:after="120" w:line="360" w:lineRule="auto"/>
        <w:ind w:left="0" w:hanging="2"/>
        <w:jc w:val="both"/>
      </w:pPr>
      <w:r>
        <w:rPr>
          <w:rFonts w:ascii="Times New Roman" w:eastAsia="Times New Roman" w:hAnsi="Times New Roman" w:cs="Times New Roman"/>
          <w:sz w:val="24"/>
          <w:szCs w:val="24"/>
        </w:rPr>
        <w:t xml:space="preserve">Na região Rio Doce a atividade siderúrgica e a pecuária vem substituindo as áreas de vegetação nativa por pastagens e florestas plantadas para a produção de carvão ou celulose e este modelo de desenvolvimento, não só contribui para alterações no meio físico (solos, flora, fauna, etc.,) como também na população que ali </w:t>
      </w:r>
      <w:proofErr w:type="gramStart"/>
      <w:r>
        <w:rPr>
          <w:rFonts w:ascii="Times New Roman" w:eastAsia="Times New Roman" w:hAnsi="Times New Roman" w:cs="Times New Roman"/>
          <w:sz w:val="24"/>
          <w:szCs w:val="24"/>
        </w:rPr>
        <w:t>vive(</w:t>
      </w:r>
      <w:proofErr w:type="gramEnd"/>
      <w:r>
        <w:rPr>
          <w:rFonts w:ascii="Times New Roman" w:eastAsia="Times New Roman" w:hAnsi="Times New Roman" w:cs="Times New Roman"/>
          <w:sz w:val="24"/>
          <w:szCs w:val="24"/>
        </w:rPr>
        <w:t xml:space="preserve">COSTA, 2000). Nesse sentido, o comprometimento dessas terras pela monocultura reduz, sensivelmente, a disponibilidade da água de </w:t>
      </w:r>
      <w:proofErr w:type="spellStart"/>
      <w:r>
        <w:rPr>
          <w:rFonts w:ascii="Times New Roman" w:eastAsia="Times New Roman" w:hAnsi="Times New Roman" w:cs="Times New Roman"/>
          <w:sz w:val="24"/>
          <w:szCs w:val="24"/>
        </w:rPr>
        <w:t>subsuperfície</w:t>
      </w:r>
      <w:proofErr w:type="spellEnd"/>
      <w:r>
        <w:rPr>
          <w:rFonts w:ascii="Times New Roman" w:eastAsia="Times New Roman" w:hAnsi="Times New Roman" w:cs="Times New Roman"/>
          <w:sz w:val="24"/>
          <w:szCs w:val="24"/>
        </w:rPr>
        <w:t xml:space="preserve">, secando inúmeros corpos </w:t>
      </w:r>
      <w:proofErr w:type="gramStart"/>
      <w:r>
        <w:rPr>
          <w:rFonts w:ascii="Times New Roman" w:eastAsia="Times New Roman" w:hAnsi="Times New Roman" w:cs="Times New Roman"/>
          <w:sz w:val="24"/>
          <w:szCs w:val="24"/>
        </w:rPr>
        <w:t>d' água</w:t>
      </w:r>
      <w:proofErr w:type="gramEnd"/>
      <w:r>
        <w:rPr>
          <w:rFonts w:ascii="Times New Roman" w:eastAsia="Times New Roman" w:hAnsi="Times New Roman" w:cs="Times New Roman"/>
          <w:sz w:val="24"/>
          <w:szCs w:val="24"/>
        </w:rPr>
        <w:t>, forçando as famílias a vender suas terras e migrarem para áreas periféricas dos centros urbanos. Assim, as consequências ambientais do reflorestamento são transferidas para o meio ambiente urbano através da mobilidade dessa população (L</w:t>
      </w:r>
      <w:r w:rsidR="00050403">
        <w:rPr>
          <w:rFonts w:ascii="Times New Roman" w:eastAsia="Times New Roman" w:hAnsi="Times New Roman" w:cs="Times New Roman"/>
          <w:sz w:val="24"/>
          <w:szCs w:val="24"/>
        </w:rPr>
        <w:t>IMA</w:t>
      </w:r>
      <w:r>
        <w:rPr>
          <w:rFonts w:ascii="Times New Roman" w:eastAsia="Times New Roman" w:hAnsi="Times New Roman" w:cs="Times New Roman"/>
          <w:sz w:val="24"/>
          <w:szCs w:val="24"/>
        </w:rPr>
        <w:t>, 2016).</w:t>
      </w:r>
    </w:p>
    <w:p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“dinamização econômica” regional contribuiu para a aceleração do processo de degradação </w:t>
      </w:r>
      <w:r w:rsidR="00521C28">
        <w:rPr>
          <w:rFonts w:ascii="Times New Roman" w:eastAsia="Times New Roman" w:hAnsi="Times New Roman" w:cs="Times New Roman"/>
          <w:sz w:val="24"/>
          <w:szCs w:val="24"/>
        </w:rPr>
        <w:t>e contaminação</w:t>
      </w:r>
      <w:r>
        <w:rPr>
          <w:rFonts w:ascii="Times New Roman" w:eastAsia="Times New Roman" w:hAnsi="Times New Roman" w:cs="Times New Roman"/>
          <w:sz w:val="24"/>
          <w:szCs w:val="24"/>
        </w:rPr>
        <w:t xml:space="preserve"> dos recursos naturais, elevando a demanda por recursos hídricos, agravando a disputa por esses recursos e gerando conflitos entre os atores responsáveis pelas atividades econômicas desenvolvidas na região (ANDRADE, 2019). O Rio doce, por consequência, é uma bacia sofreu elevada queda de vazão em função da ação antrópica no processo de ocupação e exploração, desmatamento, ciclo madeireiro, construção de ferrovias, mineração, irrigação, pecuária, urbanização e silvicultura sobretudo o </w:t>
      </w:r>
      <w:r w:rsidR="00521C28">
        <w:rPr>
          <w:rFonts w:ascii="Times New Roman" w:eastAsia="Times New Roman" w:hAnsi="Times New Roman" w:cs="Times New Roman"/>
          <w:sz w:val="24"/>
          <w:szCs w:val="24"/>
        </w:rPr>
        <w:t>eucalipto (</w:t>
      </w:r>
      <w:r>
        <w:rPr>
          <w:rFonts w:ascii="Times New Roman" w:eastAsia="Times New Roman" w:hAnsi="Times New Roman" w:cs="Times New Roman"/>
          <w:sz w:val="24"/>
          <w:szCs w:val="24"/>
        </w:rPr>
        <w:t xml:space="preserve">COELHO, 2007). </w:t>
      </w:r>
    </w:p>
    <w:p w:rsidR="00C1431F" w:rsidRDefault="00760C6E">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760C6E">
        <w:rPr>
          <w:rFonts w:ascii="Times New Roman" w:eastAsia="Times New Roman" w:hAnsi="Times New Roman" w:cs="Times New Roman"/>
          <w:sz w:val="24"/>
          <w:szCs w:val="24"/>
        </w:rPr>
        <w:t xml:space="preserve">pecuária </w:t>
      </w:r>
      <w:r>
        <w:rPr>
          <w:rFonts w:ascii="Times New Roman" w:eastAsia="Times New Roman" w:hAnsi="Times New Roman" w:cs="Times New Roman"/>
          <w:sz w:val="24"/>
          <w:szCs w:val="24"/>
        </w:rPr>
        <w:t xml:space="preserve">em outro momento </w:t>
      </w:r>
      <w:r w:rsidRPr="00760C6E">
        <w:rPr>
          <w:rFonts w:ascii="Times New Roman" w:eastAsia="Times New Roman" w:hAnsi="Times New Roman" w:cs="Times New Roman"/>
          <w:sz w:val="24"/>
          <w:szCs w:val="24"/>
        </w:rPr>
        <w:t>foi o principal vetor de interiorização do território durante a colonização</w:t>
      </w:r>
      <w:r w:rsidR="00A05475">
        <w:rPr>
          <w:rFonts w:ascii="Times New Roman" w:eastAsia="Times New Roman" w:hAnsi="Times New Roman" w:cs="Times New Roman"/>
          <w:sz w:val="24"/>
          <w:szCs w:val="24"/>
        </w:rPr>
        <w:t>, i</w:t>
      </w:r>
      <w:r w:rsidRPr="00760C6E">
        <w:rPr>
          <w:rFonts w:ascii="Times New Roman" w:eastAsia="Times New Roman" w:hAnsi="Times New Roman" w:cs="Times New Roman"/>
          <w:sz w:val="24"/>
          <w:szCs w:val="24"/>
        </w:rPr>
        <w:t>mpulsiona</w:t>
      </w:r>
      <w:r>
        <w:rPr>
          <w:rFonts w:ascii="Times New Roman" w:eastAsia="Times New Roman" w:hAnsi="Times New Roman" w:cs="Times New Roman"/>
          <w:sz w:val="24"/>
          <w:szCs w:val="24"/>
        </w:rPr>
        <w:t>ndo</w:t>
      </w:r>
      <w:r w:rsidRPr="00760C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760C6E">
        <w:rPr>
          <w:rFonts w:ascii="Times New Roman" w:eastAsia="Times New Roman" w:hAnsi="Times New Roman" w:cs="Times New Roman"/>
          <w:sz w:val="24"/>
          <w:szCs w:val="24"/>
        </w:rPr>
        <w:t xml:space="preserve"> fronteira agrícola </w:t>
      </w:r>
      <w:r w:rsidR="00A05475">
        <w:rPr>
          <w:rFonts w:ascii="Times New Roman" w:eastAsia="Times New Roman" w:hAnsi="Times New Roman" w:cs="Times New Roman"/>
          <w:sz w:val="24"/>
          <w:szCs w:val="24"/>
        </w:rPr>
        <w:t>com a ocupação</w:t>
      </w:r>
      <w:r w:rsidRPr="00760C6E">
        <w:rPr>
          <w:rFonts w:ascii="Times New Roman" w:eastAsia="Times New Roman" w:hAnsi="Times New Roman" w:cs="Times New Roman"/>
          <w:sz w:val="24"/>
          <w:szCs w:val="24"/>
        </w:rPr>
        <w:t xml:space="preserve"> novas </w:t>
      </w:r>
      <w:r w:rsidR="00A05475">
        <w:rPr>
          <w:rFonts w:ascii="Times New Roman" w:eastAsia="Times New Roman" w:hAnsi="Times New Roman" w:cs="Times New Roman"/>
          <w:sz w:val="24"/>
          <w:szCs w:val="24"/>
        </w:rPr>
        <w:t>áreas</w:t>
      </w:r>
      <w:r>
        <w:rPr>
          <w:rFonts w:ascii="Times New Roman" w:eastAsia="Times New Roman" w:hAnsi="Times New Roman" w:cs="Times New Roman"/>
          <w:sz w:val="24"/>
          <w:szCs w:val="24"/>
        </w:rPr>
        <w:t>. Essa</w:t>
      </w:r>
      <w:r w:rsidRPr="00760C6E">
        <w:rPr>
          <w:rFonts w:ascii="Times New Roman" w:eastAsia="Times New Roman" w:hAnsi="Times New Roman" w:cs="Times New Roman"/>
          <w:sz w:val="24"/>
          <w:szCs w:val="24"/>
        </w:rPr>
        <w:t xml:space="preserve"> atividade se intensificou principalmente com o ciclo do ouro, sendo o gado utilizado para abastecimento local de couro, peles, alimentação e transporte</w:t>
      </w:r>
      <w:r w:rsidR="00521C28">
        <w:rPr>
          <w:rFonts w:ascii="Times New Roman" w:eastAsia="Times New Roman" w:hAnsi="Times New Roman" w:cs="Times New Roman"/>
          <w:sz w:val="24"/>
          <w:szCs w:val="24"/>
        </w:rPr>
        <w:t xml:space="preserve"> </w:t>
      </w:r>
      <w:r w:rsidR="00521C28">
        <w:rPr>
          <w:rFonts w:ascii="Times New Roman" w:eastAsia="Times New Roman" w:hAnsi="Times New Roman" w:cs="Times New Roman"/>
          <w:sz w:val="24"/>
          <w:szCs w:val="24"/>
        </w:rPr>
        <w:lastRenderedPageBreak/>
        <w:t xml:space="preserve">(QUINTEIRO et al, 2018,). </w:t>
      </w:r>
      <w:r w:rsidR="00157F8A">
        <w:rPr>
          <w:rFonts w:ascii="Times New Roman" w:eastAsia="Times New Roman" w:hAnsi="Times New Roman" w:cs="Times New Roman"/>
          <w:sz w:val="24"/>
          <w:szCs w:val="24"/>
        </w:rPr>
        <w:t>O papel da agropecuária para o desenvolvimento econômico torna-se estratégico a partir da década de 1960 com a disseminação das práticas da Revolução Verde</w:t>
      </w:r>
      <w:r w:rsidR="00053C99">
        <w:rPr>
          <w:rFonts w:ascii="Times New Roman" w:eastAsia="Times New Roman" w:hAnsi="Times New Roman" w:cs="Times New Roman"/>
          <w:sz w:val="24"/>
          <w:szCs w:val="24"/>
        </w:rPr>
        <w:t xml:space="preserve">. Na indústria automobilística, chega ao país a indústria de máquinas agrícolas que possibilitou a expansão da mecanização da </w:t>
      </w:r>
      <w:r w:rsidR="00A05475">
        <w:rPr>
          <w:rFonts w:ascii="Times New Roman" w:eastAsia="Times New Roman" w:hAnsi="Times New Roman" w:cs="Times New Roman"/>
          <w:sz w:val="24"/>
          <w:szCs w:val="24"/>
        </w:rPr>
        <w:t>agricultura (</w:t>
      </w:r>
      <w:r w:rsidR="00053C99">
        <w:rPr>
          <w:rFonts w:ascii="Times New Roman" w:eastAsia="Times New Roman" w:hAnsi="Times New Roman" w:cs="Times New Roman"/>
          <w:sz w:val="24"/>
          <w:szCs w:val="24"/>
        </w:rPr>
        <w:t xml:space="preserve">EMBRAPA, </w:t>
      </w:r>
      <w:r w:rsidR="00A05475">
        <w:rPr>
          <w:rFonts w:ascii="Times New Roman" w:eastAsia="Times New Roman" w:hAnsi="Times New Roman" w:cs="Times New Roman"/>
          <w:sz w:val="24"/>
          <w:szCs w:val="24"/>
        </w:rPr>
        <w:t>2020)</w:t>
      </w:r>
      <w:r w:rsidR="00157F8A">
        <w:rPr>
          <w:rFonts w:ascii="Times New Roman" w:eastAsia="Times New Roman" w:hAnsi="Times New Roman" w:cs="Times New Roman"/>
          <w:sz w:val="24"/>
          <w:szCs w:val="24"/>
        </w:rPr>
        <w:t xml:space="preserve">. </w:t>
      </w:r>
      <w:r w:rsidR="00A05475">
        <w:rPr>
          <w:rFonts w:ascii="Times New Roman" w:eastAsia="Times New Roman" w:hAnsi="Times New Roman" w:cs="Times New Roman"/>
          <w:sz w:val="24"/>
          <w:szCs w:val="24"/>
        </w:rPr>
        <w:t>Contudo</w:t>
      </w:r>
      <w:r w:rsidR="00157F8A">
        <w:rPr>
          <w:rFonts w:ascii="Times New Roman" w:eastAsia="Times New Roman" w:hAnsi="Times New Roman" w:cs="Times New Roman"/>
          <w:sz w:val="24"/>
          <w:szCs w:val="24"/>
        </w:rPr>
        <w:t xml:space="preserve">, </w:t>
      </w:r>
      <w:r w:rsidR="00A05475">
        <w:rPr>
          <w:rFonts w:ascii="Times New Roman" w:eastAsia="Times New Roman" w:hAnsi="Times New Roman" w:cs="Times New Roman"/>
          <w:sz w:val="24"/>
          <w:szCs w:val="24"/>
        </w:rPr>
        <w:t>a região passa por</w:t>
      </w:r>
      <w:r w:rsidR="00157F8A">
        <w:rPr>
          <w:rFonts w:ascii="Times New Roman" w:eastAsia="Times New Roman" w:hAnsi="Times New Roman" w:cs="Times New Roman"/>
          <w:sz w:val="24"/>
          <w:szCs w:val="24"/>
        </w:rPr>
        <w:t xml:space="preserve"> processo de modernização agrícola, incentivado por políticas públicas, </w:t>
      </w:r>
      <w:r w:rsidR="00A05475">
        <w:rPr>
          <w:rFonts w:ascii="Times New Roman" w:eastAsia="Times New Roman" w:hAnsi="Times New Roman" w:cs="Times New Roman"/>
          <w:sz w:val="24"/>
          <w:szCs w:val="24"/>
        </w:rPr>
        <w:t>resultando</w:t>
      </w:r>
      <w:r w:rsidR="00157F8A">
        <w:rPr>
          <w:rFonts w:ascii="Times New Roman" w:eastAsia="Times New Roman" w:hAnsi="Times New Roman" w:cs="Times New Roman"/>
          <w:sz w:val="24"/>
          <w:szCs w:val="24"/>
        </w:rPr>
        <w:t xml:space="preserve"> em</w:t>
      </w:r>
      <w:r w:rsidR="00A05475">
        <w:rPr>
          <w:rFonts w:ascii="Times New Roman" w:eastAsia="Times New Roman" w:hAnsi="Times New Roman" w:cs="Times New Roman"/>
          <w:sz w:val="24"/>
          <w:szCs w:val="24"/>
        </w:rPr>
        <w:t xml:space="preserve"> uma </w:t>
      </w:r>
      <w:r w:rsidR="00157F8A">
        <w:rPr>
          <w:rFonts w:ascii="Times New Roman" w:eastAsia="Times New Roman" w:hAnsi="Times New Roman" w:cs="Times New Roman"/>
          <w:sz w:val="24"/>
          <w:szCs w:val="24"/>
        </w:rPr>
        <w:t xml:space="preserve">maior integração entre o setor agrícola e o industrial. </w:t>
      </w:r>
      <w:r w:rsidR="00A05475">
        <w:rPr>
          <w:rFonts w:ascii="Times New Roman" w:eastAsia="Times New Roman" w:hAnsi="Times New Roman" w:cs="Times New Roman"/>
          <w:sz w:val="24"/>
          <w:szCs w:val="24"/>
        </w:rPr>
        <w:t>Este</w:t>
      </w:r>
      <w:r w:rsidR="00157F8A">
        <w:rPr>
          <w:rFonts w:ascii="Times New Roman" w:eastAsia="Times New Roman" w:hAnsi="Times New Roman" w:cs="Times New Roman"/>
          <w:sz w:val="24"/>
          <w:szCs w:val="24"/>
        </w:rPr>
        <w:t xml:space="preserve"> </w:t>
      </w:r>
      <w:r w:rsidR="00A05475">
        <w:rPr>
          <w:rFonts w:ascii="Times New Roman" w:eastAsia="Times New Roman" w:hAnsi="Times New Roman" w:cs="Times New Roman"/>
          <w:sz w:val="24"/>
          <w:szCs w:val="24"/>
        </w:rPr>
        <w:t>processo, ocasionou</w:t>
      </w:r>
      <w:r w:rsidR="00157F8A">
        <w:rPr>
          <w:rFonts w:ascii="Times New Roman" w:eastAsia="Times New Roman" w:hAnsi="Times New Roman" w:cs="Times New Roman"/>
          <w:sz w:val="24"/>
          <w:szCs w:val="24"/>
        </w:rPr>
        <w:t xml:space="preserve"> profundas alterações estruturais no setor agrícola, tornando cada vez ma</w:t>
      </w:r>
      <w:r w:rsidR="00A05475">
        <w:rPr>
          <w:rFonts w:ascii="Times New Roman" w:eastAsia="Times New Roman" w:hAnsi="Times New Roman" w:cs="Times New Roman"/>
          <w:sz w:val="24"/>
          <w:szCs w:val="24"/>
        </w:rPr>
        <w:t>ior</w:t>
      </w:r>
      <w:r w:rsidR="00157F8A">
        <w:rPr>
          <w:rFonts w:ascii="Times New Roman" w:eastAsia="Times New Roman" w:hAnsi="Times New Roman" w:cs="Times New Roman"/>
          <w:sz w:val="24"/>
          <w:szCs w:val="24"/>
        </w:rPr>
        <w:t xml:space="preserve"> a necessidade de estruturas produtivas eficientes e competitivas, que </w:t>
      </w:r>
      <w:r w:rsidR="00A05475">
        <w:rPr>
          <w:rFonts w:ascii="Times New Roman" w:eastAsia="Times New Roman" w:hAnsi="Times New Roman" w:cs="Times New Roman"/>
          <w:sz w:val="24"/>
          <w:szCs w:val="24"/>
        </w:rPr>
        <w:t>poderiam ser alcançadas</w:t>
      </w:r>
      <w:r w:rsidR="00157F8A">
        <w:rPr>
          <w:rFonts w:ascii="Times New Roman" w:eastAsia="Times New Roman" w:hAnsi="Times New Roman" w:cs="Times New Roman"/>
          <w:sz w:val="24"/>
          <w:szCs w:val="24"/>
        </w:rPr>
        <w:t xml:space="preserve"> através de incrementos na produtividade. Até 2010 Minas Gerais teve a maior participação no PIB agropecuário brasileiro. </w:t>
      </w:r>
      <w:r w:rsidR="00050403">
        <w:rPr>
          <w:rFonts w:ascii="Times New Roman" w:eastAsia="Times New Roman" w:hAnsi="Times New Roman" w:cs="Times New Roman"/>
          <w:sz w:val="24"/>
          <w:szCs w:val="24"/>
        </w:rPr>
        <w:t>Nos últimos anos o setor agrícola tem sido o de maior expansão no estado de minas gerais, apesar de não ser o de maior peso na composição do PIB mineiro</w:t>
      </w:r>
      <w:r w:rsidR="00A05475">
        <w:rPr>
          <w:rFonts w:ascii="Times New Roman" w:eastAsia="Times New Roman" w:hAnsi="Times New Roman" w:cs="Times New Roman"/>
          <w:sz w:val="24"/>
          <w:szCs w:val="24"/>
        </w:rPr>
        <w:t xml:space="preserve"> (</w:t>
      </w:r>
      <w:r w:rsidR="00C94CC2">
        <w:rPr>
          <w:rFonts w:ascii="Times New Roman" w:eastAsia="Times New Roman" w:hAnsi="Times New Roman" w:cs="Times New Roman"/>
          <w:sz w:val="24"/>
          <w:szCs w:val="24"/>
        </w:rPr>
        <w:t xml:space="preserve">PAULA et </w:t>
      </w:r>
      <w:proofErr w:type="spellStart"/>
      <w:r w:rsidR="00C94CC2">
        <w:rPr>
          <w:rFonts w:ascii="Times New Roman" w:eastAsia="Times New Roman" w:hAnsi="Times New Roman" w:cs="Times New Roman"/>
          <w:sz w:val="24"/>
          <w:szCs w:val="24"/>
        </w:rPr>
        <w:t>all</w:t>
      </w:r>
      <w:proofErr w:type="spellEnd"/>
      <w:r w:rsidR="00C94CC2">
        <w:rPr>
          <w:rFonts w:ascii="Times New Roman" w:eastAsia="Times New Roman" w:hAnsi="Times New Roman" w:cs="Times New Roman"/>
          <w:sz w:val="24"/>
          <w:szCs w:val="24"/>
        </w:rPr>
        <w:t>,)</w:t>
      </w:r>
      <w:r w:rsidR="00157F8A">
        <w:rPr>
          <w:rFonts w:ascii="Times New Roman" w:eastAsia="Times New Roman" w:hAnsi="Times New Roman" w:cs="Times New Roman"/>
          <w:sz w:val="24"/>
          <w:szCs w:val="24"/>
        </w:rPr>
        <w:t>.</w:t>
      </w:r>
    </w:p>
    <w:p w:rsidR="00C1431F" w:rsidRDefault="00157F8A">
      <w:pPr>
        <w:spacing w:after="120" w:line="360" w:lineRule="auto"/>
        <w:ind w:left="0" w:hanging="2"/>
        <w:jc w:val="both"/>
      </w:pPr>
      <w:r>
        <w:rPr>
          <w:rFonts w:ascii="Times New Roman" w:eastAsia="Times New Roman" w:hAnsi="Times New Roman" w:cs="Times New Roman"/>
          <w:sz w:val="24"/>
          <w:szCs w:val="24"/>
        </w:rPr>
        <w:t>Historicamente, o bioma mais afetado pelo plantio de espécies exóticas foi a Mata Atlântica, onde restam pouco mais de 10% da vegetação florestal original, e, apesar do bioma registrar a maior diversidade de espécies arbóreas do planeta, a silvicultura utiliza praticamente duas espécies exóticas: o pinus e eucalipto, cobrindo 98% da área total de silvicultura de escala industrial (</w:t>
      </w:r>
      <w:r w:rsidR="00663F10">
        <w:rPr>
          <w:rFonts w:ascii="Times New Roman" w:eastAsia="Times New Roman" w:hAnsi="Times New Roman" w:cs="Times New Roman"/>
          <w:sz w:val="24"/>
          <w:szCs w:val="24"/>
        </w:rPr>
        <w:t>ROLIM</w:t>
      </w:r>
      <w:r>
        <w:rPr>
          <w:rFonts w:ascii="Times New Roman" w:eastAsia="Times New Roman" w:hAnsi="Times New Roman" w:cs="Times New Roman"/>
          <w:sz w:val="24"/>
          <w:szCs w:val="24"/>
        </w:rPr>
        <w:t>, 2018).</w:t>
      </w:r>
      <w:r>
        <w:t xml:space="preserve"> </w:t>
      </w:r>
      <w:r>
        <w:rPr>
          <w:rFonts w:ascii="Times New Roman" w:eastAsia="Times New Roman" w:hAnsi="Times New Roman" w:cs="Times New Roman"/>
          <w:sz w:val="24"/>
          <w:szCs w:val="24"/>
        </w:rPr>
        <w:t xml:space="preserve">Nessa região se localiza o maior parque siderúrgico nacional, que abriga inúmeras áreas de </w:t>
      </w:r>
      <w:proofErr w:type="spellStart"/>
      <w:r>
        <w:rPr>
          <w:rFonts w:ascii="Times New Roman" w:eastAsia="Times New Roman" w:hAnsi="Times New Roman" w:cs="Times New Roman"/>
          <w:sz w:val="24"/>
          <w:szCs w:val="24"/>
        </w:rPr>
        <w:t>monocultivo</w:t>
      </w:r>
      <w:proofErr w:type="spellEnd"/>
      <w:r>
        <w:rPr>
          <w:rFonts w:ascii="Times New Roman" w:eastAsia="Times New Roman" w:hAnsi="Times New Roman" w:cs="Times New Roman"/>
          <w:sz w:val="24"/>
          <w:szCs w:val="24"/>
        </w:rPr>
        <w:t xml:space="preserve"> de eucalipto para abastecimento da indústria siderúrgica, madeireira e de celulose, são encontradas também pequenas propriedades agrícolas, muitas áreas de pasto, remanescentes florestais de Mata Atlântica em diferentes estágios de sucessão e as demais lagoas características da região.</w:t>
      </w:r>
      <w:sdt>
        <w:sdtPr>
          <w:tag w:val="goog_rdk_0"/>
          <w:id w:val="-1886864230"/>
        </w:sdtPr>
        <w:sdtEndPr/>
        <w:sdtContent>
          <w:r>
            <w:rPr>
              <w:rFonts w:ascii="Times New Roman" w:eastAsia="Times New Roman" w:hAnsi="Times New Roman" w:cs="Times New Roman"/>
              <w:sz w:val="24"/>
              <w:szCs w:val="24"/>
            </w:rPr>
            <w:t xml:space="preserve"> </w:t>
          </w:r>
        </w:sdtContent>
      </w:sdt>
      <w:r>
        <w:rPr>
          <w:rFonts w:ascii="Times New Roman" w:eastAsia="Times New Roman" w:hAnsi="Times New Roman" w:cs="Times New Roman"/>
          <w:sz w:val="24"/>
          <w:szCs w:val="24"/>
        </w:rPr>
        <w:t xml:space="preserve">Estes ecossistemas florestais estão sujeitos a altos graus de fragmentação e de isolamento dos remanescentes, estão especialmente susceptíveis a um processo severo de redução de biodiversidade. </w:t>
      </w:r>
      <w:r w:rsidR="00050403">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spécies raras ou </w:t>
      </w:r>
      <w:r w:rsidR="0005040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distribuição restrita </w:t>
      </w:r>
      <w:r w:rsidR="00050403">
        <w:rPr>
          <w:rFonts w:ascii="Times New Roman" w:eastAsia="Times New Roman" w:hAnsi="Times New Roman" w:cs="Times New Roman"/>
          <w:sz w:val="24"/>
          <w:szCs w:val="24"/>
        </w:rPr>
        <w:t>tem sido</w:t>
      </w:r>
      <w:r>
        <w:rPr>
          <w:rFonts w:ascii="Times New Roman" w:eastAsia="Times New Roman" w:hAnsi="Times New Roman" w:cs="Times New Roman"/>
          <w:sz w:val="24"/>
          <w:szCs w:val="24"/>
        </w:rPr>
        <w:t xml:space="preserve"> eliminadas com maior facilidade, como consequência da redução do habitat disponível </w:t>
      </w:r>
      <w:r w:rsidR="00050403">
        <w:rPr>
          <w:rFonts w:ascii="Times New Roman" w:eastAsia="Times New Roman" w:hAnsi="Times New Roman" w:cs="Times New Roman"/>
          <w:sz w:val="24"/>
          <w:szCs w:val="24"/>
        </w:rPr>
        <w:t>e o</w:t>
      </w:r>
      <w:r w:rsidR="00050403">
        <w:rPr>
          <w:rFonts w:ascii="Times New Roman" w:eastAsia="Times New Roman" w:hAnsi="Times New Roman" w:cs="Times New Roman"/>
          <w:sz w:val="24"/>
          <w:szCs w:val="24"/>
        </w:rPr>
        <w:t>s elevados níveis de endemismo, frequentemente r</w:t>
      </w:r>
      <w:r w:rsidR="00050403">
        <w:rPr>
          <w:rFonts w:ascii="Times New Roman" w:eastAsia="Times New Roman" w:hAnsi="Times New Roman" w:cs="Times New Roman"/>
          <w:sz w:val="24"/>
          <w:szCs w:val="24"/>
        </w:rPr>
        <w:t xml:space="preserve">egistrados tem agravam esta </w:t>
      </w:r>
      <w:proofErr w:type="gramStart"/>
      <w:r w:rsidR="00050403">
        <w:rPr>
          <w:rFonts w:ascii="Times New Roman" w:eastAsia="Times New Roman" w:hAnsi="Times New Roman" w:cs="Times New Roman"/>
          <w:sz w:val="24"/>
          <w:szCs w:val="24"/>
        </w:rPr>
        <w:t>situação</w:t>
      </w:r>
      <w:r>
        <w:rPr>
          <w:rFonts w:ascii="Times New Roman" w:eastAsia="Times New Roman" w:hAnsi="Times New Roman" w:cs="Times New Roman"/>
          <w:sz w:val="24"/>
          <w:szCs w:val="24"/>
        </w:rPr>
        <w:t>(</w:t>
      </w:r>
      <w:proofErr w:type="gramEnd"/>
      <w:r w:rsidR="00663F10">
        <w:rPr>
          <w:rFonts w:ascii="Times New Roman" w:eastAsia="Times New Roman" w:hAnsi="Times New Roman" w:cs="Times New Roman"/>
          <w:sz w:val="24"/>
          <w:szCs w:val="24"/>
        </w:rPr>
        <w:t>PEIXOTO</w:t>
      </w:r>
      <w:r>
        <w:rPr>
          <w:rFonts w:ascii="Times New Roman" w:eastAsia="Times New Roman" w:hAnsi="Times New Roman" w:cs="Times New Roman"/>
          <w:sz w:val="24"/>
          <w:szCs w:val="24"/>
        </w:rPr>
        <w:t xml:space="preserve">, 2012). </w:t>
      </w:r>
    </w:p>
    <w:p w:rsidR="00C1431F" w:rsidRDefault="00157F8A">
      <w:pPr>
        <w:spacing w:after="120" w:line="360" w:lineRule="auto"/>
        <w:ind w:left="0" w:hanging="2"/>
        <w:jc w:val="both"/>
      </w:pPr>
      <w:r>
        <w:rPr>
          <w:rFonts w:ascii="Times New Roman" w:eastAsia="Times New Roman" w:hAnsi="Times New Roman" w:cs="Times New Roman"/>
          <w:sz w:val="24"/>
          <w:szCs w:val="24"/>
        </w:rPr>
        <w:t xml:space="preserve">Desta forma o avanço crescente da exploração florestal demandado pela indústria, as áreas de pastagens utilizadas na atividade pecuária e áreas urbanizadas não vegetadas, estradas, vias e construções sugerem uma relação com processos responsáveis pela perda de área de superfície de água. Assim o objetivo é avaliar as mudanças de uso do solo na Bacia do Rio Doce entre 1985 e 2021 verificando as relações entre a área de superfície de água e as áreas de pastagem, espécies arbóreas plantadas para fins comerciais, áreas </w:t>
      </w:r>
      <w:r w:rsidR="00521C28">
        <w:rPr>
          <w:rFonts w:ascii="Times New Roman" w:eastAsia="Times New Roman" w:hAnsi="Times New Roman" w:cs="Times New Roman"/>
          <w:sz w:val="24"/>
          <w:szCs w:val="24"/>
        </w:rPr>
        <w:t>urbanizadas (</w:t>
      </w:r>
      <w:r>
        <w:rPr>
          <w:rFonts w:ascii="Times New Roman" w:eastAsia="Times New Roman" w:hAnsi="Times New Roman" w:cs="Times New Roman"/>
          <w:sz w:val="24"/>
          <w:szCs w:val="24"/>
        </w:rPr>
        <w:t>como estradas, vias e construções) e não vegetadas.</w:t>
      </w:r>
    </w:p>
    <w:p w:rsidR="00C1431F" w:rsidRDefault="00157F8A">
      <w:pPr>
        <w:spacing w:after="120" w:line="360" w:lineRule="auto"/>
        <w:ind w:left="0" w:hanging="2"/>
        <w:jc w:val="both"/>
      </w:pPr>
      <w:r>
        <w:rPr>
          <w:rFonts w:ascii="Times New Roman" w:eastAsia="Times New Roman" w:hAnsi="Times New Roman" w:cs="Times New Roman"/>
          <w:b/>
          <w:sz w:val="24"/>
          <w:szCs w:val="24"/>
        </w:rPr>
        <w:t>METODOLOGIA</w:t>
      </w:r>
    </w:p>
    <w:p w:rsidR="00C1431F" w:rsidRDefault="004D69B9">
      <w:pPr>
        <w:spacing w:after="120" w:line="360" w:lineRule="auto"/>
        <w:ind w:left="0" w:hanging="2"/>
        <w:jc w:val="both"/>
      </w:pPr>
      <w:r>
        <w:rPr>
          <w:rFonts w:ascii="Times New Roman" w:eastAsia="Times New Roman" w:hAnsi="Times New Roman" w:cs="Times New Roman"/>
          <w:sz w:val="24"/>
          <w:szCs w:val="24"/>
        </w:rPr>
        <w:t>L</w:t>
      </w:r>
      <w:r w:rsidR="00C52232">
        <w:rPr>
          <w:rFonts w:ascii="Times New Roman" w:eastAsia="Times New Roman" w:hAnsi="Times New Roman" w:cs="Times New Roman"/>
          <w:sz w:val="24"/>
          <w:szCs w:val="24"/>
        </w:rPr>
        <w:t>ocaliza</w:t>
      </w:r>
      <w:r w:rsidR="00C52232">
        <w:rPr>
          <w:rFonts w:ascii="Times New Roman" w:eastAsia="Times New Roman" w:hAnsi="Times New Roman" w:cs="Times New Roman"/>
          <w:sz w:val="24"/>
          <w:szCs w:val="24"/>
        </w:rPr>
        <w:t>da</w:t>
      </w:r>
      <w:r w:rsidR="00C52232">
        <w:rPr>
          <w:rFonts w:ascii="Times New Roman" w:eastAsia="Times New Roman" w:hAnsi="Times New Roman" w:cs="Times New Roman"/>
          <w:sz w:val="24"/>
          <w:szCs w:val="24"/>
        </w:rPr>
        <w:t xml:space="preserve"> na região Sudeste </w:t>
      </w:r>
      <w:r w:rsidR="00096249">
        <w:rPr>
          <w:rFonts w:ascii="Times New Roman" w:eastAsia="Times New Roman" w:hAnsi="Times New Roman" w:cs="Times New Roman"/>
          <w:sz w:val="24"/>
          <w:szCs w:val="24"/>
        </w:rPr>
        <w:t xml:space="preserve">entre </w:t>
      </w:r>
      <w:r w:rsidR="00C52232">
        <w:rPr>
          <w:rFonts w:ascii="Times New Roman" w:eastAsia="Times New Roman" w:hAnsi="Times New Roman" w:cs="Times New Roman"/>
          <w:sz w:val="24"/>
          <w:szCs w:val="24"/>
        </w:rPr>
        <w:t>os estados de Minas Gerais e Espírito Santo</w:t>
      </w:r>
      <w:r w:rsidR="00096249">
        <w:rPr>
          <w:rFonts w:ascii="Times New Roman" w:eastAsia="Times New Roman" w:hAnsi="Times New Roman" w:cs="Times New Roman"/>
          <w:sz w:val="24"/>
          <w:szCs w:val="24"/>
        </w:rPr>
        <w:t>, conforme Coelho</w:t>
      </w:r>
      <w:r>
        <w:rPr>
          <w:rFonts w:ascii="Times New Roman" w:eastAsia="Times New Roman" w:hAnsi="Times New Roman" w:cs="Times New Roman"/>
          <w:sz w:val="24"/>
          <w:szCs w:val="24"/>
        </w:rPr>
        <w:t>(</w:t>
      </w:r>
      <w:r w:rsidR="00096249">
        <w:rPr>
          <w:rFonts w:ascii="Times New Roman" w:eastAsia="Times New Roman" w:hAnsi="Times New Roman" w:cs="Times New Roman"/>
          <w:sz w:val="24"/>
          <w:szCs w:val="24"/>
        </w:rPr>
        <w:t>2007</w:t>
      </w:r>
      <w:r>
        <w:rPr>
          <w:rFonts w:ascii="Times New Roman" w:eastAsia="Times New Roman" w:hAnsi="Times New Roman" w:cs="Times New Roman"/>
          <w:sz w:val="24"/>
          <w:szCs w:val="24"/>
        </w:rPr>
        <w:t xml:space="preserve">), </w:t>
      </w:r>
      <w:r w:rsidR="00C52232">
        <w:rPr>
          <w:rFonts w:ascii="Times New Roman" w:eastAsia="Times New Roman" w:hAnsi="Times New Roman" w:cs="Times New Roman"/>
          <w:sz w:val="24"/>
          <w:szCs w:val="24"/>
        </w:rPr>
        <w:t>entre as coordenadas 17°45’ e 21°15’ S 39°55’ e 43°45’ O</w:t>
      </w:r>
      <w:r w:rsidR="00C522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Bacia Hidrográfica do Rio Doce </w:t>
      </w:r>
      <w:r w:rsidR="00607F04">
        <w:rPr>
          <w:rFonts w:ascii="Times New Roman" w:eastAsia="Times New Roman" w:hAnsi="Times New Roman" w:cs="Times New Roman"/>
          <w:sz w:val="24"/>
          <w:szCs w:val="24"/>
        </w:rPr>
        <w:t>p</w:t>
      </w:r>
      <w:r w:rsidR="00607F04">
        <w:rPr>
          <w:rFonts w:ascii="Times New Roman" w:eastAsia="Times New Roman" w:hAnsi="Times New Roman" w:cs="Times New Roman"/>
          <w:sz w:val="24"/>
          <w:szCs w:val="24"/>
        </w:rPr>
        <w:t>ossui uma extensão de 853 km e uma área de drenagem com cerca de 83.465 km²</w:t>
      </w:r>
      <w:r w:rsidR="0044393F">
        <w:rPr>
          <w:rFonts w:ascii="Times New Roman" w:eastAsia="Times New Roman" w:hAnsi="Times New Roman" w:cs="Times New Roman"/>
          <w:sz w:val="24"/>
          <w:szCs w:val="24"/>
        </w:rPr>
        <w:t xml:space="preserve">. </w:t>
      </w:r>
      <w:r w:rsidR="00607F04">
        <w:rPr>
          <w:rFonts w:ascii="Times New Roman" w:eastAsia="Times New Roman" w:hAnsi="Times New Roman" w:cs="Times New Roman"/>
          <w:sz w:val="24"/>
          <w:szCs w:val="24"/>
        </w:rPr>
        <w:t>Desta área,</w:t>
      </w:r>
      <w:r w:rsidR="00157F8A">
        <w:rPr>
          <w:rFonts w:ascii="Times New Roman" w:eastAsia="Times New Roman" w:hAnsi="Times New Roman" w:cs="Times New Roman"/>
          <w:sz w:val="24"/>
          <w:szCs w:val="24"/>
        </w:rPr>
        <w:t xml:space="preserve"> 86% pertence ao Estado de Minas Gerais e o restante (14%) ao Estado do Espírito Santo </w:t>
      </w:r>
      <w:r w:rsidR="00607F04">
        <w:rPr>
          <w:rFonts w:ascii="Times New Roman" w:eastAsia="Times New Roman" w:hAnsi="Times New Roman" w:cs="Times New Roman"/>
          <w:sz w:val="24"/>
          <w:szCs w:val="24"/>
        </w:rPr>
        <w:t>o que caracteriza como</w:t>
      </w:r>
      <w:r w:rsidR="00157F8A">
        <w:rPr>
          <w:rFonts w:ascii="Times New Roman" w:eastAsia="Times New Roman" w:hAnsi="Times New Roman" w:cs="Times New Roman"/>
          <w:sz w:val="24"/>
          <w:szCs w:val="24"/>
        </w:rPr>
        <w:t xml:space="preserve"> uma bacia de domínio federal</w:t>
      </w:r>
      <w:r w:rsidR="0044393F" w:rsidRPr="0044393F">
        <w:rPr>
          <w:rFonts w:ascii="Times New Roman" w:eastAsia="Times New Roman" w:hAnsi="Times New Roman" w:cs="Times New Roman"/>
          <w:sz w:val="24"/>
          <w:szCs w:val="24"/>
        </w:rPr>
        <w:t xml:space="preserve"> </w:t>
      </w:r>
      <w:r w:rsidR="0044393F">
        <w:rPr>
          <w:rFonts w:ascii="Times New Roman" w:eastAsia="Times New Roman" w:hAnsi="Times New Roman" w:cs="Times New Roman"/>
          <w:sz w:val="24"/>
          <w:szCs w:val="24"/>
        </w:rPr>
        <w:t>(COELHO, 2007).</w:t>
      </w:r>
    </w:p>
    <w:p w:rsidR="00C1431F" w:rsidRDefault="006E7D8B">
      <w:pPr>
        <w:spacing w:after="120" w:line="360" w:lineRule="auto"/>
        <w:ind w:left="0" w:hanging="2"/>
        <w:jc w:val="both"/>
      </w:pPr>
      <w:r>
        <w:rPr>
          <w:rFonts w:ascii="Times New Roman" w:eastAsia="Times New Roman" w:hAnsi="Times New Roman" w:cs="Times New Roman"/>
          <w:sz w:val="24"/>
          <w:szCs w:val="24"/>
        </w:rPr>
        <w:t xml:space="preserve">Em sua extensão o rio passa pelo planalto mineiro que por suas características </w:t>
      </w:r>
      <w:proofErr w:type="spellStart"/>
      <w:r>
        <w:rPr>
          <w:rFonts w:ascii="Times New Roman" w:eastAsia="Times New Roman" w:hAnsi="Times New Roman" w:cs="Times New Roman"/>
          <w:sz w:val="24"/>
          <w:szCs w:val="24"/>
        </w:rPr>
        <w:t>morfoestruturais</w:t>
      </w:r>
      <w:proofErr w:type="spellEnd"/>
      <w:r>
        <w:rPr>
          <w:rFonts w:ascii="Times New Roman" w:eastAsia="Times New Roman" w:hAnsi="Times New Roman" w:cs="Times New Roman"/>
          <w:sz w:val="24"/>
          <w:szCs w:val="24"/>
        </w:rPr>
        <w:t xml:space="preserve"> seguem o traçado do litoral até a unidade regional do médio rio doce quando então segue na direção leste rumo ao </w:t>
      </w:r>
      <w:r>
        <w:rPr>
          <w:rFonts w:ascii="Times New Roman" w:eastAsia="Times New Roman" w:hAnsi="Times New Roman" w:cs="Times New Roman"/>
          <w:sz w:val="24"/>
          <w:szCs w:val="24"/>
        </w:rPr>
        <w:lastRenderedPageBreak/>
        <w:t xml:space="preserve">oceano. </w:t>
      </w:r>
      <w:r w:rsidR="00157F8A">
        <w:rPr>
          <w:rFonts w:ascii="Times New Roman" w:eastAsia="Times New Roman" w:hAnsi="Times New Roman" w:cs="Times New Roman"/>
          <w:sz w:val="24"/>
          <w:szCs w:val="24"/>
        </w:rPr>
        <w:t xml:space="preserve">Este </w:t>
      </w:r>
      <w:r w:rsidR="00C52232">
        <w:rPr>
          <w:rFonts w:ascii="Times New Roman" w:eastAsia="Times New Roman" w:hAnsi="Times New Roman" w:cs="Times New Roman"/>
          <w:sz w:val="24"/>
          <w:szCs w:val="24"/>
        </w:rPr>
        <w:t xml:space="preserve">percurso </w:t>
      </w:r>
      <w:r w:rsidR="00157F8A">
        <w:rPr>
          <w:rFonts w:ascii="Times New Roman" w:eastAsia="Times New Roman" w:hAnsi="Times New Roman" w:cs="Times New Roman"/>
          <w:sz w:val="24"/>
          <w:szCs w:val="24"/>
        </w:rPr>
        <w:t>é explicado p</w:t>
      </w:r>
      <w:r w:rsidR="00C52232">
        <w:rPr>
          <w:rFonts w:ascii="Times New Roman" w:eastAsia="Times New Roman" w:hAnsi="Times New Roman" w:cs="Times New Roman"/>
          <w:sz w:val="24"/>
          <w:szCs w:val="24"/>
        </w:rPr>
        <w:t>or suas</w:t>
      </w:r>
      <w:r w:rsidR="00157F8A">
        <w:rPr>
          <w:rFonts w:ascii="Times New Roman" w:eastAsia="Times New Roman" w:hAnsi="Times New Roman" w:cs="Times New Roman"/>
          <w:sz w:val="24"/>
          <w:szCs w:val="24"/>
        </w:rPr>
        <w:t xml:space="preserve"> </w:t>
      </w:r>
      <w:r w:rsidR="00AA7DF5">
        <w:rPr>
          <w:rFonts w:ascii="Times New Roman" w:eastAsia="Times New Roman" w:hAnsi="Times New Roman" w:cs="Times New Roman"/>
          <w:sz w:val="24"/>
          <w:szCs w:val="24"/>
        </w:rPr>
        <w:t xml:space="preserve">variadas </w:t>
      </w:r>
      <w:r w:rsidR="00157F8A">
        <w:rPr>
          <w:rFonts w:ascii="Times New Roman" w:eastAsia="Times New Roman" w:hAnsi="Times New Roman" w:cs="Times New Roman"/>
          <w:sz w:val="24"/>
          <w:szCs w:val="24"/>
        </w:rPr>
        <w:t xml:space="preserve">características </w:t>
      </w:r>
      <w:r w:rsidR="00AA7DF5">
        <w:rPr>
          <w:rFonts w:ascii="Times New Roman" w:eastAsia="Times New Roman" w:hAnsi="Times New Roman" w:cs="Times New Roman"/>
          <w:sz w:val="24"/>
          <w:szCs w:val="24"/>
        </w:rPr>
        <w:t>geomorfológicas</w:t>
      </w:r>
      <w:r w:rsidR="00157F8A">
        <w:rPr>
          <w:rFonts w:ascii="Times New Roman" w:eastAsia="Times New Roman" w:hAnsi="Times New Roman" w:cs="Times New Roman"/>
          <w:sz w:val="24"/>
          <w:szCs w:val="24"/>
        </w:rPr>
        <w:t xml:space="preserve"> que ocorrem </w:t>
      </w:r>
      <w:r w:rsidR="00C52232">
        <w:rPr>
          <w:rFonts w:ascii="Times New Roman" w:eastAsia="Times New Roman" w:hAnsi="Times New Roman" w:cs="Times New Roman"/>
          <w:sz w:val="24"/>
          <w:szCs w:val="24"/>
        </w:rPr>
        <w:t>em seu interior</w:t>
      </w:r>
      <w:r w:rsidR="00157F8A">
        <w:rPr>
          <w:rFonts w:ascii="Times New Roman" w:eastAsia="Times New Roman" w:hAnsi="Times New Roman" w:cs="Times New Roman"/>
          <w:sz w:val="24"/>
          <w:szCs w:val="24"/>
        </w:rPr>
        <w:t xml:space="preserve">, </w:t>
      </w:r>
      <w:r w:rsidR="00AA7DF5">
        <w:rPr>
          <w:rFonts w:ascii="Times New Roman" w:eastAsia="Times New Roman" w:hAnsi="Times New Roman" w:cs="Times New Roman"/>
          <w:sz w:val="24"/>
          <w:szCs w:val="24"/>
        </w:rPr>
        <w:t xml:space="preserve">sendo dividida portanto </w:t>
      </w:r>
      <w:r w:rsidR="00157F8A">
        <w:rPr>
          <w:rFonts w:ascii="Times New Roman" w:eastAsia="Times New Roman" w:hAnsi="Times New Roman" w:cs="Times New Roman"/>
          <w:sz w:val="24"/>
          <w:szCs w:val="24"/>
        </w:rPr>
        <w:t xml:space="preserve">em três </w:t>
      </w:r>
      <w:r w:rsidR="00AA7DF5">
        <w:rPr>
          <w:rFonts w:ascii="Times New Roman" w:eastAsia="Times New Roman" w:hAnsi="Times New Roman" w:cs="Times New Roman"/>
          <w:sz w:val="24"/>
          <w:szCs w:val="24"/>
        </w:rPr>
        <w:t>u</w:t>
      </w:r>
      <w:r w:rsidR="00157F8A">
        <w:rPr>
          <w:rFonts w:ascii="Times New Roman" w:eastAsia="Times New Roman" w:hAnsi="Times New Roman" w:cs="Times New Roman"/>
          <w:sz w:val="24"/>
          <w:szCs w:val="24"/>
        </w:rPr>
        <w:t xml:space="preserve">nidades </w:t>
      </w:r>
      <w:r w:rsidR="00AA7DF5">
        <w:rPr>
          <w:rFonts w:ascii="Times New Roman" w:eastAsia="Times New Roman" w:hAnsi="Times New Roman" w:cs="Times New Roman"/>
          <w:sz w:val="24"/>
          <w:szCs w:val="24"/>
        </w:rPr>
        <w:t>administrativas</w:t>
      </w:r>
      <w:r w:rsidR="00157F8A">
        <w:rPr>
          <w:rFonts w:ascii="Times New Roman" w:eastAsia="Times New Roman" w:hAnsi="Times New Roman" w:cs="Times New Roman"/>
          <w:sz w:val="24"/>
          <w:szCs w:val="24"/>
        </w:rPr>
        <w:t>: Alto, Médio e Baixo Rio Doce (COELHO, 2007).</w:t>
      </w:r>
      <w:r w:rsidR="00A7272D" w:rsidRPr="00A7272D">
        <w:rPr>
          <w:rFonts w:ascii="Times New Roman" w:eastAsia="Times New Roman" w:hAnsi="Times New Roman" w:cs="Times New Roman"/>
          <w:sz w:val="24"/>
          <w:szCs w:val="24"/>
        </w:rPr>
        <w:t xml:space="preserve"> </w:t>
      </w:r>
      <w:r w:rsidR="00157F8A">
        <w:rPr>
          <w:rFonts w:ascii="Times New Roman" w:eastAsia="Times New Roman" w:hAnsi="Times New Roman" w:cs="Times New Roman"/>
          <w:sz w:val="24"/>
          <w:szCs w:val="24"/>
        </w:rPr>
        <w:t xml:space="preserve">Nesta bacia predominam duas classes de solos, sendo a primeira o </w:t>
      </w:r>
      <w:proofErr w:type="spellStart"/>
      <w:r w:rsidR="00157F8A">
        <w:rPr>
          <w:rFonts w:ascii="Times New Roman" w:eastAsia="Times New Roman" w:hAnsi="Times New Roman" w:cs="Times New Roman"/>
          <w:sz w:val="24"/>
          <w:szCs w:val="24"/>
        </w:rPr>
        <w:t>Latossolo</w:t>
      </w:r>
      <w:proofErr w:type="spellEnd"/>
      <w:r w:rsidR="00157F8A">
        <w:rPr>
          <w:rFonts w:ascii="Times New Roman" w:eastAsia="Times New Roman" w:hAnsi="Times New Roman" w:cs="Times New Roman"/>
          <w:sz w:val="24"/>
          <w:szCs w:val="24"/>
        </w:rPr>
        <w:t xml:space="preserve"> Vermelho-Amarelo distrófico encontrad</w:t>
      </w:r>
      <w:r w:rsidR="008A19F2">
        <w:rPr>
          <w:rFonts w:ascii="Times New Roman" w:eastAsia="Times New Roman" w:hAnsi="Times New Roman" w:cs="Times New Roman"/>
          <w:sz w:val="24"/>
          <w:szCs w:val="24"/>
        </w:rPr>
        <w:t xml:space="preserve">o </w:t>
      </w:r>
      <w:r w:rsidR="00157F8A">
        <w:rPr>
          <w:rFonts w:ascii="Times New Roman" w:eastAsia="Times New Roman" w:hAnsi="Times New Roman" w:cs="Times New Roman"/>
          <w:sz w:val="24"/>
          <w:szCs w:val="24"/>
        </w:rPr>
        <w:t xml:space="preserve">nos planaltos dissecados desde o plano e suave ondulado até o montanhoso. A outra classe é o </w:t>
      </w:r>
      <w:proofErr w:type="spellStart"/>
      <w:r w:rsidR="00157F8A">
        <w:rPr>
          <w:rFonts w:ascii="Times New Roman" w:eastAsia="Times New Roman" w:hAnsi="Times New Roman" w:cs="Times New Roman"/>
          <w:sz w:val="24"/>
          <w:szCs w:val="24"/>
        </w:rPr>
        <w:t>Argissolo</w:t>
      </w:r>
      <w:proofErr w:type="spellEnd"/>
      <w:r w:rsidR="00157F8A">
        <w:rPr>
          <w:rFonts w:ascii="Times New Roman" w:eastAsia="Times New Roman" w:hAnsi="Times New Roman" w:cs="Times New Roman"/>
          <w:sz w:val="24"/>
          <w:szCs w:val="24"/>
        </w:rPr>
        <w:t xml:space="preserve"> Vermelho-Amarelo, ocorrendo desde o relevo </w:t>
      </w:r>
      <w:r w:rsidR="008A19F2">
        <w:rPr>
          <w:rFonts w:ascii="Times New Roman" w:eastAsia="Times New Roman" w:hAnsi="Times New Roman" w:cs="Times New Roman"/>
          <w:sz w:val="24"/>
          <w:szCs w:val="24"/>
        </w:rPr>
        <w:t>de predominância</w:t>
      </w:r>
      <w:r w:rsidR="009F36D8">
        <w:rPr>
          <w:rFonts w:ascii="Times New Roman" w:eastAsia="Times New Roman" w:hAnsi="Times New Roman" w:cs="Times New Roman"/>
          <w:sz w:val="24"/>
          <w:szCs w:val="24"/>
        </w:rPr>
        <w:t xml:space="preserve"> montanhosa</w:t>
      </w:r>
      <w:r w:rsidR="008A19F2">
        <w:rPr>
          <w:rFonts w:ascii="Times New Roman" w:eastAsia="Times New Roman" w:hAnsi="Times New Roman" w:cs="Times New Roman"/>
          <w:sz w:val="24"/>
          <w:szCs w:val="24"/>
        </w:rPr>
        <w:t>, forte ondulado, suave ondulado e plano</w:t>
      </w:r>
      <w:r w:rsidR="00157F8A">
        <w:rPr>
          <w:rFonts w:ascii="Times New Roman" w:eastAsia="Times New Roman" w:hAnsi="Times New Roman" w:cs="Times New Roman"/>
          <w:sz w:val="24"/>
          <w:szCs w:val="24"/>
        </w:rPr>
        <w:t xml:space="preserve">. Outros solos que ocorrem em menor proporção como o </w:t>
      </w:r>
      <w:proofErr w:type="spellStart"/>
      <w:r w:rsidR="00157F8A">
        <w:rPr>
          <w:rFonts w:ascii="Times New Roman" w:eastAsia="Times New Roman" w:hAnsi="Times New Roman" w:cs="Times New Roman"/>
          <w:sz w:val="24"/>
          <w:szCs w:val="24"/>
        </w:rPr>
        <w:t>Latossolo</w:t>
      </w:r>
      <w:proofErr w:type="spellEnd"/>
      <w:r w:rsidR="00157F8A">
        <w:rPr>
          <w:rFonts w:ascii="Times New Roman" w:eastAsia="Times New Roman" w:hAnsi="Times New Roman" w:cs="Times New Roman"/>
          <w:sz w:val="24"/>
          <w:szCs w:val="24"/>
        </w:rPr>
        <w:t xml:space="preserve">, </w:t>
      </w:r>
      <w:proofErr w:type="spellStart"/>
      <w:r w:rsidR="00157F8A">
        <w:rPr>
          <w:rFonts w:ascii="Times New Roman" w:eastAsia="Times New Roman" w:hAnsi="Times New Roman" w:cs="Times New Roman"/>
          <w:sz w:val="24"/>
          <w:szCs w:val="24"/>
        </w:rPr>
        <w:t>Cambissolo</w:t>
      </w:r>
      <w:proofErr w:type="spellEnd"/>
      <w:r w:rsidR="00157F8A">
        <w:rPr>
          <w:rFonts w:ascii="Times New Roman" w:eastAsia="Times New Roman" w:hAnsi="Times New Roman" w:cs="Times New Roman"/>
          <w:sz w:val="24"/>
          <w:szCs w:val="24"/>
        </w:rPr>
        <w:t xml:space="preserve">, </w:t>
      </w:r>
      <w:proofErr w:type="spellStart"/>
      <w:r w:rsidR="00157F8A">
        <w:rPr>
          <w:rFonts w:ascii="Times New Roman" w:eastAsia="Times New Roman" w:hAnsi="Times New Roman" w:cs="Times New Roman"/>
          <w:sz w:val="24"/>
          <w:szCs w:val="24"/>
        </w:rPr>
        <w:t>Neossolo</w:t>
      </w:r>
      <w:proofErr w:type="spellEnd"/>
      <w:r w:rsidR="00157F8A">
        <w:rPr>
          <w:rFonts w:ascii="Times New Roman" w:eastAsia="Times New Roman" w:hAnsi="Times New Roman" w:cs="Times New Roman"/>
          <w:sz w:val="24"/>
          <w:szCs w:val="24"/>
        </w:rPr>
        <w:t xml:space="preserve"> </w:t>
      </w:r>
      <w:proofErr w:type="spellStart"/>
      <w:r w:rsidR="00157F8A">
        <w:rPr>
          <w:rFonts w:ascii="Times New Roman" w:eastAsia="Times New Roman" w:hAnsi="Times New Roman" w:cs="Times New Roman"/>
          <w:sz w:val="24"/>
          <w:szCs w:val="24"/>
        </w:rPr>
        <w:t>Litólico</w:t>
      </w:r>
      <w:proofErr w:type="spellEnd"/>
      <w:r w:rsidR="00157F8A">
        <w:rPr>
          <w:rFonts w:ascii="Times New Roman" w:eastAsia="Times New Roman" w:hAnsi="Times New Roman" w:cs="Times New Roman"/>
          <w:sz w:val="24"/>
          <w:szCs w:val="24"/>
        </w:rPr>
        <w:t xml:space="preserve"> e </w:t>
      </w:r>
      <w:proofErr w:type="spellStart"/>
      <w:r w:rsidR="00157F8A">
        <w:rPr>
          <w:rFonts w:ascii="Times New Roman" w:eastAsia="Times New Roman" w:hAnsi="Times New Roman" w:cs="Times New Roman"/>
          <w:sz w:val="24"/>
          <w:szCs w:val="24"/>
        </w:rPr>
        <w:t>Regolítico</w:t>
      </w:r>
      <w:proofErr w:type="spellEnd"/>
      <w:r w:rsidR="00157F8A">
        <w:rPr>
          <w:rFonts w:ascii="Times New Roman" w:eastAsia="Times New Roman" w:hAnsi="Times New Roman" w:cs="Times New Roman"/>
          <w:sz w:val="24"/>
          <w:szCs w:val="24"/>
        </w:rPr>
        <w:t>. Quanto aos problemas erosivos, as sub bacias dos rios Casca e Matipó</w:t>
      </w:r>
      <w:r w:rsidR="008A19F2">
        <w:rPr>
          <w:rFonts w:ascii="Times New Roman" w:eastAsia="Times New Roman" w:hAnsi="Times New Roman" w:cs="Times New Roman"/>
          <w:sz w:val="24"/>
          <w:szCs w:val="24"/>
        </w:rPr>
        <w:t>,</w:t>
      </w:r>
      <w:r w:rsidR="00157F8A">
        <w:rPr>
          <w:rFonts w:ascii="Times New Roman" w:eastAsia="Times New Roman" w:hAnsi="Times New Roman" w:cs="Times New Roman"/>
          <w:sz w:val="24"/>
          <w:szCs w:val="24"/>
        </w:rPr>
        <w:t xml:space="preserve"> </w:t>
      </w:r>
      <w:proofErr w:type="spellStart"/>
      <w:r w:rsidR="00157F8A">
        <w:rPr>
          <w:rFonts w:ascii="Times New Roman" w:eastAsia="Times New Roman" w:hAnsi="Times New Roman" w:cs="Times New Roman"/>
          <w:sz w:val="24"/>
          <w:szCs w:val="24"/>
        </w:rPr>
        <w:t>Suaçui</w:t>
      </w:r>
      <w:proofErr w:type="spellEnd"/>
      <w:r w:rsidR="00157F8A">
        <w:rPr>
          <w:rFonts w:ascii="Times New Roman" w:eastAsia="Times New Roman" w:hAnsi="Times New Roman" w:cs="Times New Roman"/>
          <w:sz w:val="24"/>
          <w:szCs w:val="24"/>
        </w:rPr>
        <w:t xml:space="preserve"> Grande, Caratinga e o </w:t>
      </w:r>
      <w:r w:rsidR="008A19F2">
        <w:rPr>
          <w:rFonts w:ascii="Times New Roman" w:eastAsia="Times New Roman" w:hAnsi="Times New Roman" w:cs="Times New Roman"/>
          <w:sz w:val="24"/>
          <w:szCs w:val="24"/>
        </w:rPr>
        <w:t>R</w:t>
      </w:r>
      <w:r w:rsidR="00157F8A">
        <w:rPr>
          <w:rFonts w:ascii="Times New Roman" w:eastAsia="Times New Roman" w:hAnsi="Times New Roman" w:cs="Times New Roman"/>
          <w:sz w:val="24"/>
          <w:szCs w:val="24"/>
        </w:rPr>
        <w:t>io Doce se destacam pela concentração desses focos</w:t>
      </w:r>
      <w:r w:rsidR="00663F10">
        <w:rPr>
          <w:rFonts w:ascii="Times New Roman" w:eastAsia="Times New Roman" w:hAnsi="Times New Roman" w:cs="Times New Roman"/>
          <w:sz w:val="24"/>
          <w:szCs w:val="24"/>
        </w:rPr>
        <w:t xml:space="preserve"> </w:t>
      </w:r>
      <w:r w:rsidR="00157F8A">
        <w:rPr>
          <w:rFonts w:ascii="Times New Roman" w:eastAsia="Times New Roman" w:hAnsi="Times New Roman" w:cs="Times New Roman"/>
          <w:sz w:val="24"/>
          <w:szCs w:val="24"/>
        </w:rPr>
        <w:t>(COELHO, 2007).</w:t>
      </w:r>
    </w:p>
    <w:p w:rsidR="00C1431F" w:rsidRDefault="00157F8A">
      <w:pPr>
        <w:spacing w:after="120" w:line="360" w:lineRule="auto"/>
        <w:ind w:left="0" w:hanging="2"/>
        <w:jc w:val="both"/>
      </w:pPr>
      <w:r>
        <w:rPr>
          <w:rFonts w:ascii="Times New Roman" w:eastAsia="Times New Roman" w:hAnsi="Times New Roman" w:cs="Times New Roman"/>
          <w:sz w:val="24"/>
          <w:szCs w:val="24"/>
        </w:rPr>
        <w:t>O clima é o tropical úmido, estando caracterizado, entretanto, por uma não uniformidade climática</w:t>
      </w:r>
      <w:r w:rsidR="0019019C">
        <w:rPr>
          <w:rFonts w:ascii="Times New Roman" w:eastAsia="Times New Roman" w:hAnsi="Times New Roman" w:cs="Times New Roman"/>
          <w:sz w:val="24"/>
          <w:szCs w:val="24"/>
        </w:rPr>
        <w:t xml:space="preserve">. </w:t>
      </w:r>
      <w:r w:rsidR="00C52232">
        <w:rPr>
          <w:rFonts w:ascii="Times New Roman" w:eastAsia="Times New Roman" w:hAnsi="Times New Roman" w:cs="Times New Roman"/>
          <w:sz w:val="24"/>
          <w:szCs w:val="24"/>
        </w:rPr>
        <w:t xml:space="preserve">Um conjunto de fatores podem explicar esta diversidade, a </w:t>
      </w:r>
      <w:r w:rsidR="00C52232">
        <w:rPr>
          <w:rFonts w:ascii="Times New Roman" w:eastAsia="Times New Roman" w:hAnsi="Times New Roman" w:cs="Times New Roman"/>
          <w:sz w:val="24"/>
          <w:szCs w:val="24"/>
        </w:rPr>
        <w:t xml:space="preserve">posição geográfica, </w:t>
      </w:r>
      <w:r w:rsidR="00C52232">
        <w:rPr>
          <w:rFonts w:ascii="Times New Roman" w:eastAsia="Times New Roman" w:hAnsi="Times New Roman" w:cs="Times New Roman"/>
          <w:sz w:val="24"/>
          <w:szCs w:val="24"/>
        </w:rPr>
        <w:t>a</w:t>
      </w:r>
      <w:r w:rsidR="00C52232">
        <w:rPr>
          <w:rFonts w:ascii="Times New Roman" w:eastAsia="Times New Roman" w:hAnsi="Times New Roman" w:cs="Times New Roman"/>
          <w:sz w:val="24"/>
          <w:szCs w:val="24"/>
        </w:rPr>
        <w:t>s características d</w:t>
      </w:r>
      <w:r w:rsidR="00C52232">
        <w:rPr>
          <w:rFonts w:ascii="Times New Roman" w:eastAsia="Times New Roman" w:hAnsi="Times New Roman" w:cs="Times New Roman"/>
          <w:sz w:val="24"/>
          <w:szCs w:val="24"/>
        </w:rPr>
        <w:t>o</w:t>
      </w:r>
      <w:r w:rsidR="00C52232">
        <w:rPr>
          <w:rFonts w:ascii="Times New Roman" w:eastAsia="Times New Roman" w:hAnsi="Times New Roman" w:cs="Times New Roman"/>
          <w:sz w:val="24"/>
          <w:szCs w:val="24"/>
        </w:rPr>
        <w:t xml:space="preserve"> relevo e </w:t>
      </w:r>
      <w:r w:rsidR="00C52232">
        <w:rPr>
          <w:rFonts w:ascii="Times New Roman" w:eastAsia="Times New Roman" w:hAnsi="Times New Roman" w:cs="Times New Roman"/>
          <w:sz w:val="24"/>
          <w:szCs w:val="24"/>
        </w:rPr>
        <w:t xml:space="preserve">também </w:t>
      </w:r>
      <w:r w:rsidR="00C52232">
        <w:rPr>
          <w:rFonts w:ascii="Times New Roman" w:eastAsia="Times New Roman" w:hAnsi="Times New Roman" w:cs="Times New Roman"/>
          <w:sz w:val="24"/>
          <w:szCs w:val="24"/>
        </w:rPr>
        <w:t xml:space="preserve">o encontro de massas de ar que atuam </w:t>
      </w:r>
      <w:r w:rsidR="00C52232">
        <w:rPr>
          <w:rFonts w:ascii="Times New Roman" w:eastAsia="Times New Roman" w:hAnsi="Times New Roman" w:cs="Times New Roman"/>
          <w:sz w:val="24"/>
          <w:szCs w:val="24"/>
        </w:rPr>
        <w:t>em seu interior</w:t>
      </w:r>
      <w:r>
        <w:rPr>
          <w:rFonts w:ascii="Times New Roman" w:eastAsia="Times New Roman" w:hAnsi="Times New Roman" w:cs="Times New Roman"/>
          <w:sz w:val="24"/>
          <w:szCs w:val="24"/>
        </w:rPr>
        <w:t xml:space="preserve">, como é o caso do Sistema Tropical Atlântico que </w:t>
      </w:r>
      <w:r w:rsidR="00C52232">
        <w:rPr>
          <w:rFonts w:ascii="Times New Roman" w:eastAsia="Times New Roman" w:hAnsi="Times New Roman" w:cs="Times New Roman"/>
          <w:sz w:val="24"/>
          <w:szCs w:val="24"/>
        </w:rPr>
        <w:t xml:space="preserve">ali </w:t>
      </w:r>
      <w:r>
        <w:rPr>
          <w:rFonts w:ascii="Times New Roman" w:eastAsia="Times New Roman" w:hAnsi="Times New Roman" w:cs="Times New Roman"/>
          <w:sz w:val="24"/>
          <w:szCs w:val="24"/>
        </w:rPr>
        <w:t xml:space="preserve">predomina </w:t>
      </w:r>
      <w:r w:rsidR="00C52232">
        <w:rPr>
          <w:rFonts w:ascii="Times New Roman" w:eastAsia="Times New Roman" w:hAnsi="Times New Roman" w:cs="Times New Roman"/>
          <w:sz w:val="24"/>
          <w:szCs w:val="24"/>
        </w:rPr>
        <w:t xml:space="preserve">por </w:t>
      </w:r>
      <w:r>
        <w:rPr>
          <w:rFonts w:ascii="Times New Roman" w:eastAsia="Times New Roman" w:hAnsi="Times New Roman" w:cs="Times New Roman"/>
          <w:sz w:val="24"/>
          <w:szCs w:val="24"/>
        </w:rPr>
        <w:t>grande parte do ano e</w:t>
      </w:r>
      <w:r w:rsidR="00C522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Sistema Equatorial Continental, ocasionando </w:t>
      </w:r>
      <w:r w:rsidR="00C52232">
        <w:rPr>
          <w:rFonts w:ascii="Times New Roman" w:eastAsia="Times New Roman" w:hAnsi="Times New Roman" w:cs="Times New Roman"/>
          <w:sz w:val="24"/>
          <w:szCs w:val="24"/>
        </w:rPr>
        <w:t>Instabilidade</w:t>
      </w:r>
      <w:r>
        <w:rPr>
          <w:rFonts w:ascii="Times New Roman" w:eastAsia="Times New Roman" w:hAnsi="Times New Roman" w:cs="Times New Roman"/>
          <w:sz w:val="24"/>
          <w:szCs w:val="24"/>
        </w:rPr>
        <w:t xml:space="preserve">, sobretudo no verão, provocando chuvas intensas com 60% do </w:t>
      </w:r>
      <w:r w:rsidR="00C52232">
        <w:rPr>
          <w:rFonts w:ascii="Times New Roman" w:eastAsia="Times New Roman" w:hAnsi="Times New Roman" w:cs="Times New Roman"/>
          <w:sz w:val="24"/>
          <w:szCs w:val="24"/>
        </w:rPr>
        <w:t xml:space="preserve">volume </w:t>
      </w:r>
      <w:r>
        <w:rPr>
          <w:rFonts w:ascii="Times New Roman" w:eastAsia="Times New Roman" w:hAnsi="Times New Roman" w:cs="Times New Roman"/>
          <w:sz w:val="24"/>
          <w:szCs w:val="24"/>
        </w:rPr>
        <w:t>total anual</w:t>
      </w:r>
      <w:sdt>
        <w:sdtPr>
          <w:tag w:val="goog_rdk_2"/>
          <w:id w:val="1810281755"/>
        </w:sdtPr>
        <w:sdtEndPr/>
        <w:sdtContent>
          <w:r w:rsidR="0019019C">
            <w:t>.</w:t>
          </w:r>
        </w:sdtContent>
      </w:sdt>
      <w:r>
        <w:rPr>
          <w:rFonts w:ascii="Times New Roman" w:eastAsia="Times New Roman" w:hAnsi="Times New Roman" w:cs="Times New Roman"/>
          <w:sz w:val="24"/>
          <w:szCs w:val="24"/>
        </w:rPr>
        <w:t xml:space="preserve"> </w:t>
      </w:r>
      <w:r w:rsidR="00C52232">
        <w:rPr>
          <w:rFonts w:ascii="Times New Roman" w:eastAsia="Times New Roman" w:hAnsi="Times New Roman" w:cs="Times New Roman"/>
          <w:sz w:val="24"/>
          <w:szCs w:val="24"/>
        </w:rPr>
        <w:t>Geralmente</w:t>
      </w:r>
      <w:r>
        <w:rPr>
          <w:rFonts w:ascii="Times New Roman" w:eastAsia="Times New Roman" w:hAnsi="Times New Roman" w:cs="Times New Roman"/>
          <w:sz w:val="24"/>
          <w:szCs w:val="24"/>
        </w:rPr>
        <w:t xml:space="preserve"> a estação chuvosa </w:t>
      </w:r>
      <w:r w:rsidR="00C52232">
        <w:rPr>
          <w:rFonts w:ascii="Times New Roman" w:eastAsia="Times New Roman" w:hAnsi="Times New Roman" w:cs="Times New Roman"/>
          <w:sz w:val="24"/>
          <w:szCs w:val="24"/>
        </w:rPr>
        <w:t>ocorre entre</w:t>
      </w:r>
      <w:r>
        <w:rPr>
          <w:rFonts w:ascii="Times New Roman" w:eastAsia="Times New Roman" w:hAnsi="Times New Roman" w:cs="Times New Roman"/>
          <w:sz w:val="24"/>
          <w:szCs w:val="24"/>
        </w:rPr>
        <w:t xml:space="preserve"> novembro e maio com uma distribuição heterogênea no interior da bacia, mas como </w:t>
      </w:r>
      <w:r w:rsidR="00E1589B">
        <w:rPr>
          <w:rFonts w:ascii="Times New Roman" w:eastAsia="Times New Roman" w:hAnsi="Times New Roman" w:cs="Times New Roman"/>
          <w:sz w:val="24"/>
          <w:szCs w:val="24"/>
        </w:rPr>
        <w:t>precipitações acumuladas</w:t>
      </w:r>
      <w:r>
        <w:rPr>
          <w:rFonts w:ascii="Times New Roman" w:eastAsia="Times New Roman" w:hAnsi="Times New Roman" w:cs="Times New Roman"/>
          <w:sz w:val="24"/>
          <w:szCs w:val="24"/>
        </w:rPr>
        <w:t xml:space="preserve"> superiores a 700 </w:t>
      </w:r>
      <w:proofErr w:type="spellStart"/>
      <w:r>
        <w:rPr>
          <w:rFonts w:ascii="Times New Roman" w:eastAsia="Times New Roman" w:hAnsi="Times New Roman" w:cs="Times New Roman"/>
          <w:sz w:val="24"/>
          <w:szCs w:val="24"/>
        </w:rPr>
        <w:t>mm.</w:t>
      </w:r>
      <w:proofErr w:type="spellEnd"/>
      <w:r>
        <w:rPr>
          <w:rFonts w:ascii="Times New Roman" w:eastAsia="Times New Roman" w:hAnsi="Times New Roman" w:cs="Times New Roman"/>
          <w:sz w:val="24"/>
          <w:szCs w:val="24"/>
        </w:rPr>
        <w:t xml:space="preserve"> </w:t>
      </w:r>
      <w:r w:rsidR="00E1589B">
        <w:rPr>
          <w:rFonts w:ascii="Times New Roman" w:eastAsia="Times New Roman" w:hAnsi="Times New Roman" w:cs="Times New Roman"/>
          <w:sz w:val="24"/>
          <w:szCs w:val="24"/>
        </w:rPr>
        <w:t xml:space="preserve">Os fundos de vales e </w:t>
      </w:r>
      <w:r w:rsidR="00E1589B">
        <w:rPr>
          <w:rFonts w:ascii="Times New Roman" w:eastAsia="Times New Roman" w:hAnsi="Times New Roman" w:cs="Times New Roman"/>
          <w:sz w:val="24"/>
          <w:szCs w:val="24"/>
        </w:rPr>
        <w:t>depressões</w:t>
      </w:r>
      <w:r w:rsidR="00E1589B">
        <w:rPr>
          <w:rFonts w:ascii="Times New Roman" w:eastAsia="Times New Roman" w:hAnsi="Times New Roman" w:cs="Times New Roman"/>
          <w:sz w:val="24"/>
          <w:szCs w:val="24"/>
        </w:rPr>
        <w:t xml:space="preserve"> apresentam menores totais anuais, variando entre 700 e 1000 mm</w:t>
      </w:r>
      <w:r w:rsidR="00E1589B">
        <w:rPr>
          <w:rFonts w:ascii="Times New Roman" w:eastAsia="Times New Roman" w:hAnsi="Times New Roman" w:cs="Times New Roman"/>
          <w:sz w:val="24"/>
          <w:szCs w:val="24"/>
        </w:rPr>
        <w:t xml:space="preserve"> enquanto as áreas de</w:t>
      </w:r>
      <w:r>
        <w:rPr>
          <w:rFonts w:ascii="Times New Roman" w:eastAsia="Times New Roman" w:hAnsi="Times New Roman" w:cs="Times New Roman"/>
          <w:sz w:val="24"/>
          <w:szCs w:val="24"/>
        </w:rPr>
        <w:t xml:space="preserve"> maior altitude e as litorâneas apresentam, varia</w:t>
      </w:r>
      <w:r w:rsidR="00E1589B">
        <w:rPr>
          <w:rFonts w:ascii="Times New Roman" w:eastAsia="Times New Roman" w:hAnsi="Times New Roman" w:cs="Times New Roman"/>
          <w:sz w:val="24"/>
          <w:szCs w:val="24"/>
        </w:rPr>
        <w:t>ções</w:t>
      </w:r>
      <w:r>
        <w:rPr>
          <w:rFonts w:ascii="Times New Roman" w:eastAsia="Times New Roman" w:hAnsi="Times New Roman" w:cs="Times New Roman"/>
          <w:sz w:val="24"/>
          <w:szCs w:val="24"/>
        </w:rPr>
        <w:t xml:space="preserve"> entre 900 e 1500 </w:t>
      </w:r>
      <w:proofErr w:type="spellStart"/>
      <w:r>
        <w:rPr>
          <w:rFonts w:ascii="Times New Roman" w:eastAsia="Times New Roman" w:hAnsi="Times New Roman" w:cs="Times New Roman"/>
          <w:sz w:val="24"/>
          <w:szCs w:val="24"/>
        </w:rPr>
        <w:t>mm.</w:t>
      </w:r>
      <w:proofErr w:type="spellEnd"/>
      <w:r>
        <w:rPr>
          <w:rFonts w:ascii="Times New Roman" w:eastAsia="Times New Roman" w:hAnsi="Times New Roman" w:cs="Times New Roman"/>
          <w:sz w:val="24"/>
          <w:szCs w:val="24"/>
        </w:rPr>
        <w:t xml:space="preserve"> </w:t>
      </w:r>
      <w:r w:rsidR="00E1589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bacia apresenta temperaturas médias anuais elevadas durante </w:t>
      </w:r>
      <w:r w:rsidR="00E1589B">
        <w:rPr>
          <w:rFonts w:ascii="Times New Roman" w:eastAsia="Times New Roman" w:hAnsi="Times New Roman" w:cs="Times New Roman"/>
          <w:sz w:val="24"/>
          <w:szCs w:val="24"/>
        </w:rPr>
        <w:t>o ano apresentando</w:t>
      </w:r>
      <w:r>
        <w:rPr>
          <w:rFonts w:ascii="Times New Roman" w:eastAsia="Times New Roman" w:hAnsi="Times New Roman" w:cs="Times New Roman"/>
          <w:sz w:val="24"/>
          <w:szCs w:val="24"/>
        </w:rPr>
        <w:t xml:space="preserve"> </w:t>
      </w:r>
      <w:r w:rsidR="00E1589B">
        <w:rPr>
          <w:rFonts w:ascii="Times New Roman" w:eastAsia="Times New Roman" w:hAnsi="Times New Roman" w:cs="Times New Roman"/>
          <w:sz w:val="24"/>
          <w:szCs w:val="24"/>
        </w:rPr>
        <w:t>temperaturas médias anuais superiores a 18ºC e</w:t>
      </w:r>
      <w:r w:rsidR="00E1589B">
        <w:rPr>
          <w:rFonts w:ascii="Times New Roman" w:eastAsia="Times New Roman" w:hAnsi="Times New Roman" w:cs="Times New Roman"/>
          <w:sz w:val="24"/>
          <w:szCs w:val="24"/>
        </w:rPr>
        <w:t>nquanto</w:t>
      </w:r>
      <w:r w:rsidR="00E1589B">
        <w:rPr>
          <w:rFonts w:ascii="Times New Roman" w:eastAsia="Times New Roman" w:hAnsi="Times New Roman" w:cs="Times New Roman"/>
          <w:sz w:val="24"/>
          <w:szCs w:val="24"/>
        </w:rPr>
        <w:t xml:space="preserve"> no litoral</w:t>
      </w:r>
      <w:r w:rsidR="00E1589B">
        <w:rPr>
          <w:rFonts w:ascii="Times New Roman" w:eastAsia="Times New Roman" w:hAnsi="Times New Roman" w:cs="Times New Roman"/>
          <w:sz w:val="24"/>
          <w:szCs w:val="24"/>
        </w:rPr>
        <w:t xml:space="preserve"> as temperatura médias são superiores</w:t>
      </w:r>
      <w:r w:rsidR="00E1589B">
        <w:rPr>
          <w:rFonts w:ascii="Times New Roman" w:eastAsia="Times New Roman" w:hAnsi="Times New Roman" w:cs="Times New Roman"/>
          <w:sz w:val="24"/>
          <w:szCs w:val="24"/>
        </w:rPr>
        <w:t xml:space="preserve"> a 24ºC</w:t>
      </w:r>
      <w:r>
        <w:rPr>
          <w:rFonts w:ascii="Times New Roman" w:eastAsia="Times New Roman" w:hAnsi="Times New Roman" w:cs="Times New Roman"/>
          <w:sz w:val="24"/>
          <w:szCs w:val="24"/>
        </w:rPr>
        <w:t xml:space="preserve">. </w:t>
      </w:r>
    </w:p>
    <w:p w:rsidR="00A7272D" w:rsidRPr="00A7272D" w:rsidRDefault="00157F8A" w:rsidP="00A7272D">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Essas condições climáticas, associadas às característica</w:t>
      </w:r>
      <w:r w:rsidR="0001779A">
        <w:rPr>
          <w:rFonts w:ascii="Times New Roman" w:eastAsia="Times New Roman" w:hAnsi="Times New Roman" w:cs="Times New Roman"/>
          <w:sz w:val="24"/>
          <w:szCs w:val="24"/>
        </w:rPr>
        <w:t xml:space="preserve">s de relevo/solo, proporcionam </w:t>
      </w:r>
      <w:r>
        <w:rPr>
          <w:rFonts w:ascii="Times New Roman" w:eastAsia="Times New Roman" w:hAnsi="Times New Roman" w:cs="Times New Roman"/>
          <w:sz w:val="24"/>
          <w:szCs w:val="24"/>
        </w:rPr>
        <w:t>normalmente uma maior velocidade de decomposição sofrida pelos minerais cons</w:t>
      </w:r>
      <w:r w:rsidR="00E1589B">
        <w:rPr>
          <w:rFonts w:ascii="Times New Roman" w:eastAsia="Times New Roman" w:hAnsi="Times New Roman" w:cs="Times New Roman"/>
          <w:sz w:val="24"/>
          <w:szCs w:val="24"/>
        </w:rPr>
        <w:t>tituintes do material de origem e</w:t>
      </w:r>
      <w:r>
        <w:rPr>
          <w:rFonts w:ascii="Times New Roman" w:eastAsia="Times New Roman" w:hAnsi="Times New Roman" w:cs="Times New Roman"/>
          <w:sz w:val="24"/>
          <w:szCs w:val="24"/>
        </w:rPr>
        <w:t xml:space="preserve"> maior atividade no</w:t>
      </w:r>
      <w:r w:rsidR="00E1589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processos naturais de eros</w:t>
      </w:r>
      <w:r w:rsidR="00E1589B">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Relacionado a esses processos, a Bacia Hidrográfica do Rio Doce </w:t>
      </w:r>
      <w:r w:rsidR="00A7272D">
        <w:rPr>
          <w:rFonts w:ascii="Times New Roman" w:eastAsia="Times New Roman" w:hAnsi="Times New Roman" w:cs="Times New Roman"/>
          <w:sz w:val="24"/>
          <w:szCs w:val="24"/>
        </w:rPr>
        <w:t xml:space="preserve">está entre </w:t>
      </w:r>
      <w:r>
        <w:rPr>
          <w:rFonts w:ascii="Times New Roman" w:eastAsia="Times New Roman" w:hAnsi="Times New Roman" w:cs="Times New Roman"/>
          <w:sz w:val="24"/>
          <w:szCs w:val="24"/>
        </w:rPr>
        <w:t xml:space="preserve">uma das mais </w:t>
      </w:r>
      <w:r w:rsidR="00A7272D">
        <w:rPr>
          <w:rFonts w:ascii="Times New Roman" w:eastAsia="Times New Roman" w:hAnsi="Times New Roman" w:cs="Times New Roman"/>
          <w:sz w:val="24"/>
          <w:szCs w:val="24"/>
        </w:rPr>
        <w:t>suscetíveis à</w:t>
      </w:r>
      <w:r>
        <w:rPr>
          <w:rFonts w:ascii="Times New Roman" w:eastAsia="Times New Roman" w:hAnsi="Times New Roman" w:cs="Times New Roman"/>
          <w:sz w:val="24"/>
          <w:szCs w:val="24"/>
        </w:rPr>
        <w:t xml:space="preserve"> produção de sedimentos no país</w:t>
      </w:r>
      <w:r w:rsidR="00D54A7E">
        <w:rPr>
          <w:rFonts w:ascii="Times New Roman" w:eastAsia="Times New Roman" w:hAnsi="Times New Roman" w:cs="Times New Roman"/>
          <w:sz w:val="24"/>
          <w:szCs w:val="24"/>
        </w:rPr>
        <w:t>. Isso em consequência</w:t>
      </w:r>
      <w:r>
        <w:rPr>
          <w:rFonts w:ascii="Times New Roman" w:eastAsia="Times New Roman" w:hAnsi="Times New Roman" w:cs="Times New Roman"/>
          <w:sz w:val="24"/>
          <w:szCs w:val="24"/>
        </w:rPr>
        <w:t xml:space="preserve"> de um conjunto de causas</w:t>
      </w:r>
      <w:r w:rsidR="00D54A7E">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D54A7E">
        <w:rPr>
          <w:rFonts w:ascii="Times New Roman" w:eastAsia="Times New Roman" w:hAnsi="Times New Roman" w:cs="Times New Roman"/>
          <w:sz w:val="24"/>
          <w:szCs w:val="24"/>
        </w:rPr>
        <w:t>a</w:t>
      </w:r>
      <w:r>
        <w:rPr>
          <w:rFonts w:ascii="Times New Roman" w:eastAsia="Times New Roman" w:hAnsi="Times New Roman" w:cs="Times New Roman"/>
          <w:sz w:val="24"/>
          <w:szCs w:val="24"/>
        </w:rPr>
        <w:t>s concentrações de precipitaç</w:t>
      </w:r>
      <w:r w:rsidR="00D54A7E">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associadas a solos</w:t>
      </w:r>
      <w:r w:rsidR="00D54A7E">
        <w:rPr>
          <w:rFonts w:ascii="Times New Roman" w:eastAsia="Times New Roman" w:hAnsi="Times New Roman" w:cs="Times New Roman"/>
          <w:sz w:val="24"/>
          <w:szCs w:val="24"/>
        </w:rPr>
        <w:t xml:space="preserve"> frágeis e com </w:t>
      </w:r>
      <w:r>
        <w:rPr>
          <w:rFonts w:ascii="Times New Roman" w:eastAsia="Times New Roman" w:hAnsi="Times New Roman" w:cs="Times New Roman"/>
          <w:sz w:val="24"/>
          <w:szCs w:val="24"/>
        </w:rPr>
        <w:t>grandes declividades, potencializado pelo uso e manejo do solo inadequado.</w:t>
      </w:r>
      <w:r w:rsidR="00A7272D">
        <w:rPr>
          <w:rFonts w:ascii="Times New Roman" w:eastAsia="Times New Roman" w:hAnsi="Times New Roman" w:cs="Times New Roman"/>
          <w:sz w:val="24"/>
          <w:szCs w:val="24"/>
        </w:rPr>
        <w:t xml:space="preserve"> </w:t>
      </w:r>
      <w:r w:rsidR="00D54A7E">
        <w:rPr>
          <w:rFonts w:ascii="Times New Roman" w:eastAsia="Times New Roman" w:hAnsi="Times New Roman" w:cs="Times New Roman"/>
          <w:sz w:val="24"/>
          <w:szCs w:val="24"/>
        </w:rPr>
        <w:t>Em contraponto, d</w:t>
      </w:r>
      <w:r w:rsidR="00A7272D" w:rsidRPr="00A7272D">
        <w:rPr>
          <w:rFonts w:ascii="Times New Roman" w:eastAsia="Times New Roman" w:hAnsi="Times New Roman" w:cs="Times New Roman"/>
          <w:sz w:val="24"/>
          <w:szCs w:val="24"/>
        </w:rPr>
        <w:t>esde a aprovação, na década de 1960, das leis: Lei 5106/1966</w:t>
      </w:r>
      <w:r w:rsidR="00D54A7E">
        <w:rPr>
          <w:rFonts w:ascii="Times New Roman" w:eastAsia="Times New Roman" w:hAnsi="Times New Roman" w:cs="Times New Roman"/>
          <w:sz w:val="24"/>
          <w:szCs w:val="24"/>
        </w:rPr>
        <w:t xml:space="preserve"> (BRASIL, 1966)</w:t>
      </w:r>
      <w:r w:rsidR="00A7272D" w:rsidRPr="00A7272D">
        <w:rPr>
          <w:rFonts w:ascii="Times New Roman" w:eastAsia="Times New Roman" w:hAnsi="Times New Roman" w:cs="Times New Roman"/>
          <w:sz w:val="24"/>
          <w:szCs w:val="24"/>
        </w:rPr>
        <w:t>, o Código Florestal de 1965</w:t>
      </w:r>
      <w:r w:rsidR="00D54A7E">
        <w:rPr>
          <w:rFonts w:ascii="Times New Roman" w:eastAsia="Times New Roman" w:hAnsi="Times New Roman" w:cs="Times New Roman"/>
          <w:sz w:val="24"/>
          <w:szCs w:val="24"/>
        </w:rPr>
        <w:t>(BRASIL, 1965)</w:t>
      </w:r>
      <w:r w:rsidR="00A7272D" w:rsidRPr="00A7272D">
        <w:rPr>
          <w:rFonts w:ascii="Times New Roman" w:eastAsia="Times New Roman" w:hAnsi="Times New Roman" w:cs="Times New Roman"/>
          <w:sz w:val="24"/>
          <w:szCs w:val="24"/>
        </w:rPr>
        <w:t xml:space="preserve"> </w:t>
      </w:r>
      <w:r w:rsidR="00D54A7E">
        <w:rPr>
          <w:rFonts w:ascii="Times New Roman" w:eastAsia="Times New Roman" w:hAnsi="Times New Roman" w:cs="Times New Roman"/>
          <w:sz w:val="24"/>
          <w:szCs w:val="24"/>
        </w:rPr>
        <w:t>a orientaçã</w:t>
      </w:r>
      <w:r w:rsidR="00A7272D" w:rsidRPr="00A7272D">
        <w:rPr>
          <w:rFonts w:ascii="Times New Roman" w:eastAsia="Times New Roman" w:hAnsi="Times New Roman" w:cs="Times New Roman"/>
          <w:sz w:val="24"/>
          <w:szCs w:val="24"/>
        </w:rPr>
        <w:t xml:space="preserve">o tem sido </w:t>
      </w:r>
      <w:r w:rsidR="00D54A7E">
        <w:rPr>
          <w:rFonts w:ascii="Times New Roman" w:eastAsia="Times New Roman" w:hAnsi="Times New Roman" w:cs="Times New Roman"/>
          <w:sz w:val="24"/>
          <w:szCs w:val="24"/>
        </w:rPr>
        <w:t>em</w:t>
      </w:r>
      <w:r w:rsidR="00A7272D" w:rsidRPr="00A7272D">
        <w:rPr>
          <w:rFonts w:ascii="Times New Roman" w:eastAsia="Times New Roman" w:hAnsi="Times New Roman" w:cs="Times New Roman"/>
          <w:sz w:val="24"/>
          <w:szCs w:val="24"/>
        </w:rPr>
        <w:t xml:space="preserve"> aumentar a área plantada</w:t>
      </w:r>
      <w:r w:rsidR="00110EF2">
        <w:rPr>
          <w:rFonts w:ascii="Times New Roman" w:eastAsia="Times New Roman" w:hAnsi="Times New Roman" w:cs="Times New Roman"/>
          <w:sz w:val="24"/>
          <w:szCs w:val="24"/>
        </w:rPr>
        <w:t xml:space="preserve"> e este</w:t>
      </w:r>
      <w:r w:rsidR="00A7272D" w:rsidRPr="00A7272D">
        <w:rPr>
          <w:rFonts w:ascii="Times New Roman" w:eastAsia="Times New Roman" w:hAnsi="Times New Roman" w:cs="Times New Roman"/>
          <w:sz w:val="24"/>
          <w:szCs w:val="24"/>
        </w:rPr>
        <w:t xml:space="preserve"> financiamento </w:t>
      </w:r>
      <w:r w:rsidR="00110EF2">
        <w:rPr>
          <w:rFonts w:ascii="Times New Roman" w:eastAsia="Times New Roman" w:hAnsi="Times New Roman" w:cs="Times New Roman"/>
          <w:sz w:val="24"/>
          <w:szCs w:val="24"/>
        </w:rPr>
        <w:t xml:space="preserve">seria </w:t>
      </w:r>
      <w:r w:rsidR="00A7272D" w:rsidRPr="00A7272D">
        <w:rPr>
          <w:rFonts w:ascii="Times New Roman" w:eastAsia="Times New Roman" w:hAnsi="Times New Roman" w:cs="Times New Roman"/>
          <w:sz w:val="24"/>
          <w:szCs w:val="24"/>
        </w:rPr>
        <w:t xml:space="preserve">subsidiado às unidades industriais com escalas mínimas crescentes de produção e a pesquisa </w:t>
      </w:r>
      <w:r w:rsidR="00F015A0" w:rsidRPr="00A7272D">
        <w:rPr>
          <w:rFonts w:ascii="Times New Roman" w:eastAsia="Times New Roman" w:hAnsi="Times New Roman" w:cs="Times New Roman"/>
          <w:sz w:val="24"/>
          <w:szCs w:val="24"/>
        </w:rPr>
        <w:t>pública</w:t>
      </w:r>
      <w:r w:rsidR="00F015A0">
        <w:rPr>
          <w:rFonts w:ascii="Times New Roman" w:eastAsia="Times New Roman" w:hAnsi="Times New Roman" w:cs="Times New Roman"/>
          <w:sz w:val="24"/>
          <w:szCs w:val="24"/>
        </w:rPr>
        <w:t xml:space="preserve"> (</w:t>
      </w:r>
      <w:r w:rsidR="00A7272D">
        <w:rPr>
          <w:rFonts w:ascii="Times New Roman" w:eastAsia="Times New Roman" w:hAnsi="Times New Roman" w:cs="Times New Roman"/>
          <w:sz w:val="24"/>
          <w:szCs w:val="24"/>
        </w:rPr>
        <w:t>LEITE, 2009).</w:t>
      </w:r>
    </w:p>
    <w:p w:rsidR="00C1431F" w:rsidRDefault="00C1431F">
      <w:pPr>
        <w:spacing w:after="120" w:line="360" w:lineRule="auto"/>
        <w:ind w:left="0" w:hanging="2"/>
        <w:jc w:val="both"/>
      </w:pPr>
    </w:p>
    <w:p w:rsidR="00C1431F" w:rsidRDefault="00157F8A">
      <w:pPr>
        <w:spacing w:after="120" w:line="360" w:lineRule="auto"/>
        <w:ind w:left="0" w:hanging="2"/>
        <w:jc w:val="both"/>
      </w:pPr>
      <w:r>
        <w:rPr>
          <w:rFonts w:ascii="Times New Roman" w:eastAsia="Times New Roman" w:hAnsi="Times New Roman" w:cs="Times New Roman"/>
          <w:sz w:val="24"/>
          <w:szCs w:val="24"/>
        </w:rPr>
        <w:t>Coleta de dados</w:t>
      </w:r>
    </w:p>
    <w:p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estudo utilizamos dados de série histórica do MapBimas.org entre os anos de 1985 e 2021. O conjunto de dados de imagens usado no projeto </w:t>
      </w:r>
      <w:proofErr w:type="spellStart"/>
      <w:r>
        <w:rPr>
          <w:rFonts w:ascii="Times New Roman" w:eastAsia="Times New Roman" w:hAnsi="Times New Roman" w:cs="Times New Roman"/>
          <w:sz w:val="24"/>
          <w:szCs w:val="24"/>
        </w:rPr>
        <w:t>MapBiomas</w:t>
      </w:r>
      <w:proofErr w:type="spellEnd"/>
      <w:r>
        <w:rPr>
          <w:rFonts w:ascii="Times New Roman" w:eastAsia="Times New Roman" w:hAnsi="Times New Roman" w:cs="Times New Roman"/>
          <w:sz w:val="24"/>
          <w:szCs w:val="24"/>
        </w:rPr>
        <w:t xml:space="preserve">, na Coleção 7.1, obtida pelos sensores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Mapper</w:t>
      </w:r>
      <w:proofErr w:type="spellEnd"/>
      <w:r>
        <w:rPr>
          <w:rFonts w:ascii="Times New Roman" w:eastAsia="Times New Roman" w:hAnsi="Times New Roman" w:cs="Times New Roman"/>
          <w:sz w:val="24"/>
          <w:szCs w:val="24"/>
        </w:rPr>
        <w:t xml:space="preserve"> (TM), </w:t>
      </w:r>
      <w:proofErr w:type="spellStart"/>
      <w:r>
        <w:rPr>
          <w:rFonts w:ascii="Times New Roman" w:eastAsia="Times New Roman" w:hAnsi="Times New Roman" w:cs="Times New Roman"/>
          <w:sz w:val="24"/>
          <w:szCs w:val="24"/>
        </w:rPr>
        <w:t>Enhanced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Mapper</w:t>
      </w:r>
      <w:proofErr w:type="spellEnd"/>
      <w:r>
        <w:rPr>
          <w:rFonts w:ascii="Times New Roman" w:eastAsia="Times New Roman" w:hAnsi="Times New Roman" w:cs="Times New Roman"/>
          <w:sz w:val="24"/>
          <w:szCs w:val="24"/>
        </w:rPr>
        <w:t xml:space="preserve"> Plus (ETM+), e o Operacional Land </w:t>
      </w:r>
      <w:proofErr w:type="spellStart"/>
      <w:r>
        <w:rPr>
          <w:rFonts w:ascii="Times New Roman" w:eastAsia="Times New Roman" w:hAnsi="Times New Roman" w:cs="Times New Roman"/>
          <w:sz w:val="24"/>
          <w:szCs w:val="24"/>
        </w:rPr>
        <w:t>Imager</w:t>
      </w:r>
      <w:proofErr w:type="spellEnd"/>
      <w:r>
        <w:rPr>
          <w:rFonts w:ascii="Times New Roman" w:eastAsia="Times New Roman" w:hAnsi="Times New Roman" w:cs="Times New Roman"/>
          <w:sz w:val="24"/>
          <w:szCs w:val="24"/>
        </w:rPr>
        <w:t xml:space="preserve"> e Sensor Infravermelho Térmico (OLI-TIRS), a bordo do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7 e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8, respetivamente. As coleções </w:t>
      </w:r>
      <w:proofErr w:type="spellStart"/>
      <w:r w:rsidR="004E19DB">
        <w:rPr>
          <w:rFonts w:ascii="Times New Roman" w:eastAsia="Times New Roman" w:hAnsi="Times New Roman" w:cs="Times New Roman"/>
          <w:sz w:val="24"/>
          <w:szCs w:val="24"/>
        </w:rPr>
        <w:t>Landsat</w:t>
      </w:r>
      <w:proofErr w:type="spellEnd"/>
      <w:r w:rsidR="004E19DB">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imagens com resolução de pixel de 30 metros produzidas lançados pela NASA e operados pelo Serviço Geológico </w:t>
      </w:r>
      <w:r w:rsidR="004E19DB">
        <w:rPr>
          <w:rFonts w:ascii="Times New Roman" w:eastAsia="Times New Roman" w:hAnsi="Times New Roman" w:cs="Times New Roman"/>
          <w:sz w:val="24"/>
          <w:szCs w:val="24"/>
        </w:rPr>
        <w:t>Americano (</w:t>
      </w:r>
      <w:r>
        <w:rPr>
          <w:rFonts w:ascii="Times New Roman" w:eastAsia="Times New Roman" w:hAnsi="Times New Roman" w:cs="Times New Roman"/>
          <w:sz w:val="24"/>
          <w:szCs w:val="24"/>
        </w:rPr>
        <w:t xml:space="preserve">NASA e USGS) e foram acessíveis via Google Earth </w:t>
      </w:r>
      <w:proofErr w:type="spellStart"/>
      <w:r>
        <w:rPr>
          <w:rFonts w:ascii="Times New Roman" w:eastAsia="Times New Roman" w:hAnsi="Times New Roman" w:cs="Times New Roman"/>
          <w:sz w:val="24"/>
          <w:szCs w:val="24"/>
        </w:rPr>
        <w:t>Engine</w:t>
      </w:r>
      <w:proofErr w:type="spellEnd"/>
      <w:r>
        <w:rPr>
          <w:rFonts w:ascii="Times New Roman" w:eastAsia="Times New Roman" w:hAnsi="Times New Roman" w:cs="Times New Roman"/>
          <w:sz w:val="24"/>
          <w:szCs w:val="24"/>
        </w:rPr>
        <w:t xml:space="preserve"> que é uma </w:t>
      </w:r>
      <w:r>
        <w:rPr>
          <w:rFonts w:ascii="Times New Roman" w:eastAsia="Times New Roman" w:hAnsi="Times New Roman" w:cs="Times New Roman"/>
          <w:sz w:val="24"/>
          <w:szCs w:val="24"/>
        </w:rPr>
        <w:lastRenderedPageBreak/>
        <w:t>plataforma de análise e visualização de dados espaciais e científicos sobre a superfície da Terra em computação em nuvem.</w:t>
      </w:r>
      <w:r w:rsidR="001901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avaliar as mudanças de uso do solo na Bacia do Rio Doce entre 1985 e 2021 utilizamos as variáveis Ano, Área de formação florestal, florestas plantadas, pastagem, rios, e superfície hídrica disponível.</w:t>
      </w:r>
    </w:p>
    <w:p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informações </w:t>
      </w:r>
      <w:r w:rsidR="00AA7DF5">
        <w:rPr>
          <w:rFonts w:ascii="Times New Roman" w:eastAsia="Times New Roman" w:hAnsi="Times New Roman" w:cs="Times New Roman"/>
          <w:sz w:val="24"/>
          <w:szCs w:val="24"/>
        </w:rPr>
        <w:t>d</w:t>
      </w:r>
      <w:r>
        <w:rPr>
          <w:rFonts w:ascii="Times New Roman" w:eastAsia="Times New Roman" w:hAnsi="Times New Roman" w:cs="Times New Roman"/>
          <w:sz w:val="24"/>
          <w:szCs w:val="24"/>
        </w:rPr>
        <w:t>o</w:t>
      </w:r>
      <w:r w:rsidR="00AA7DF5">
        <w:rPr>
          <w:rFonts w:ascii="Times New Roman" w:eastAsia="Times New Roman" w:hAnsi="Times New Roman" w:cs="Times New Roman"/>
          <w:sz w:val="24"/>
          <w:szCs w:val="24"/>
        </w:rPr>
        <w:t xml:space="preserve"> </w:t>
      </w:r>
      <w:r w:rsidR="00AA7DF5" w:rsidRPr="00AA7DF5">
        <w:rPr>
          <w:rFonts w:ascii="Times New Roman" w:eastAsia="Times New Roman" w:hAnsi="Times New Roman" w:cs="Times New Roman"/>
          <w:sz w:val="24"/>
          <w:szCs w:val="24"/>
        </w:rPr>
        <w:t>Laboratório de Processamento de Imagens e Geoprocessamento</w:t>
      </w:r>
      <w:r w:rsidR="00AA7DF5">
        <w:rPr>
          <w:rFonts w:ascii="Times New Roman" w:eastAsia="Times New Roman" w:hAnsi="Times New Roman" w:cs="Times New Roman"/>
          <w:sz w:val="24"/>
          <w:szCs w:val="24"/>
        </w:rPr>
        <w:t xml:space="preserve"> – LAPIG(2021)</w:t>
      </w:r>
      <w:r>
        <w:rPr>
          <w:rFonts w:ascii="Times New Roman" w:eastAsia="Times New Roman" w:hAnsi="Times New Roman" w:cs="Times New Roman"/>
          <w:sz w:val="24"/>
          <w:szCs w:val="24"/>
        </w:rPr>
        <w:t>, de</w:t>
      </w:r>
      <w:r w:rsidR="00AA7DF5">
        <w:rPr>
          <w:rFonts w:ascii="Times New Roman" w:eastAsia="Times New Roman" w:hAnsi="Times New Roman" w:cs="Times New Roman"/>
          <w:sz w:val="24"/>
          <w:szCs w:val="24"/>
        </w:rPr>
        <w:t>fine-se como: FLORESTA PLANTADA as</w:t>
      </w:r>
      <w:r>
        <w:rPr>
          <w:rFonts w:ascii="Times New Roman" w:eastAsia="Times New Roman" w:hAnsi="Times New Roman" w:cs="Times New Roman"/>
          <w:sz w:val="24"/>
          <w:szCs w:val="24"/>
        </w:rPr>
        <w:t xml:space="preserve"> </w:t>
      </w:r>
      <w:r w:rsidR="00AA7DF5">
        <w:rPr>
          <w:rFonts w:ascii="Times New Roman" w:eastAsia="Times New Roman" w:hAnsi="Times New Roman" w:cs="Times New Roman"/>
          <w:sz w:val="24"/>
          <w:szCs w:val="24"/>
        </w:rPr>
        <w:t>e</w:t>
      </w:r>
      <w:r>
        <w:rPr>
          <w:rFonts w:ascii="Times New Roman" w:eastAsia="Times New Roman" w:hAnsi="Times New Roman" w:cs="Times New Roman"/>
          <w:sz w:val="24"/>
          <w:szCs w:val="24"/>
        </w:rPr>
        <w:t>spécies arbóreas plantadas para fins comerciais</w:t>
      </w:r>
      <w:r w:rsidR="00AA7DF5">
        <w:rPr>
          <w:rFonts w:ascii="Times New Roman" w:eastAsia="Times New Roman" w:hAnsi="Times New Roman" w:cs="Times New Roman"/>
          <w:sz w:val="24"/>
          <w:szCs w:val="24"/>
        </w:rPr>
        <w:t xml:space="preserve"> como </w:t>
      </w:r>
      <w:r w:rsidR="00186606">
        <w:rPr>
          <w:rFonts w:ascii="Times New Roman" w:eastAsia="Times New Roman" w:hAnsi="Times New Roman" w:cs="Times New Roman"/>
          <w:sz w:val="24"/>
          <w:szCs w:val="24"/>
        </w:rPr>
        <w:t>o eucalipto</w:t>
      </w:r>
      <w:r>
        <w:rPr>
          <w:rFonts w:ascii="Times New Roman" w:eastAsia="Times New Roman" w:hAnsi="Times New Roman" w:cs="Times New Roman"/>
          <w:sz w:val="24"/>
          <w:szCs w:val="24"/>
        </w:rPr>
        <w:t xml:space="preserve">. Que por sua vez tem como critérios de avaliação para classificação </w:t>
      </w:r>
      <w:r w:rsidR="00AA7DF5">
        <w:rPr>
          <w:rFonts w:ascii="Times New Roman" w:eastAsia="Times New Roman" w:hAnsi="Times New Roman" w:cs="Times New Roman"/>
          <w:sz w:val="24"/>
          <w:szCs w:val="24"/>
        </w:rPr>
        <w:t xml:space="preserve">as características das bandas, </w:t>
      </w:r>
      <w:r w:rsidR="00186606">
        <w:rPr>
          <w:rFonts w:ascii="Times New Roman" w:eastAsia="Times New Roman" w:hAnsi="Times New Roman" w:cs="Times New Roman"/>
          <w:sz w:val="24"/>
          <w:szCs w:val="24"/>
        </w:rPr>
        <w:t xml:space="preserve">além da </w:t>
      </w:r>
      <w:r w:rsidR="00186606">
        <w:rPr>
          <w:rFonts w:ascii="Times New Roman" w:eastAsia="Times New Roman" w:hAnsi="Times New Roman" w:cs="Times New Roman"/>
          <w:sz w:val="24"/>
          <w:szCs w:val="24"/>
        </w:rPr>
        <w:t>ocorrência em áreas planas e declivosas</w:t>
      </w:r>
      <w:r w:rsidR="00186606">
        <w:rPr>
          <w:rFonts w:ascii="Times New Roman" w:eastAsia="Times New Roman" w:hAnsi="Times New Roman" w:cs="Times New Roman"/>
          <w:sz w:val="24"/>
          <w:szCs w:val="24"/>
        </w:rPr>
        <w:t xml:space="preserve">, </w:t>
      </w:r>
      <w:r w:rsidR="00AA7DF5">
        <w:rPr>
          <w:rFonts w:ascii="Times New Roman" w:eastAsia="Times New Roman" w:hAnsi="Times New Roman" w:cs="Times New Roman"/>
          <w:sz w:val="24"/>
          <w:szCs w:val="24"/>
        </w:rPr>
        <w:t xml:space="preserve">a </w:t>
      </w:r>
      <w:r w:rsidR="00186606">
        <w:rPr>
          <w:rFonts w:ascii="Times New Roman" w:eastAsia="Times New Roman" w:hAnsi="Times New Roman" w:cs="Times New Roman"/>
          <w:sz w:val="24"/>
          <w:szCs w:val="24"/>
        </w:rPr>
        <w:t>r</w:t>
      </w:r>
      <w:r>
        <w:rPr>
          <w:rFonts w:ascii="Times New Roman" w:eastAsia="Times New Roman" w:hAnsi="Times New Roman" w:cs="Times New Roman"/>
          <w:sz w:val="24"/>
          <w:szCs w:val="24"/>
        </w:rPr>
        <w:t>ugosidade</w:t>
      </w:r>
      <w:r w:rsidR="00AA7D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homogeneidade</w:t>
      </w:r>
      <w:r w:rsidR="00AA7D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A7DF5">
        <w:rPr>
          <w:rFonts w:ascii="Times New Roman" w:eastAsia="Times New Roman" w:hAnsi="Times New Roman" w:cs="Times New Roman"/>
          <w:sz w:val="24"/>
          <w:szCs w:val="24"/>
        </w:rPr>
        <w:t>d</w:t>
      </w:r>
      <w:r>
        <w:rPr>
          <w:rFonts w:ascii="Times New Roman" w:eastAsia="Times New Roman" w:hAnsi="Times New Roman" w:cs="Times New Roman"/>
          <w:sz w:val="24"/>
          <w:szCs w:val="24"/>
        </w:rPr>
        <w:t>ensidade</w:t>
      </w:r>
      <w:r w:rsidR="00186606">
        <w:rPr>
          <w:rFonts w:ascii="Times New Roman" w:eastAsia="Times New Roman" w:hAnsi="Times New Roman" w:cs="Times New Roman"/>
          <w:sz w:val="24"/>
          <w:szCs w:val="24"/>
        </w:rPr>
        <w:t xml:space="preserve"> (considerando pousio de até 03 anos) e o p</w:t>
      </w:r>
      <w:r>
        <w:rPr>
          <w:rFonts w:ascii="Times New Roman" w:eastAsia="Times New Roman" w:hAnsi="Times New Roman" w:cs="Times New Roman"/>
          <w:sz w:val="24"/>
          <w:szCs w:val="24"/>
        </w:rPr>
        <w:t>redomínio de eucalipto</w:t>
      </w:r>
      <w:r w:rsidR="001866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INFRAESTRUTURA URBANA</w:t>
      </w:r>
      <w:r w:rsidR="00186606">
        <w:rPr>
          <w:rFonts w:ascii="Times New Roman" w:eastAsia="Times New Roman" w:hAnsi="Times New Roman" w:cs="Times New Roman"/>
          <w:sz w:val="24"/>
          <w:szCs w:val="24"/>
        </w:rPr>
        <w:t xml:space="preserve"> são as á</w:t>
      </w:r>
      <w:r>
        <w:rPr>
          <w:rFonts w:ascii="Times New Roman" w:eastAsia="Times New Roman" w:hAnsi="Times New Roman" w:cs="Times New Roman"/>
          <w:sz w:val="24"/>
          <w:szCs w:val="24"/>
        </w:rPr>
        <w:t xml:space="preserve">reas urbanizadas com predomínio de superfícies não vegetadas, incluindo estradas, vias e construções. </w:t>
      </w:r>
      <w:r w:rsidR="00186606">
        <w:rPr>
          <w:rFonts w:ascii="Times New Roman" w:eastAsia="Times New Roman" w:hAnsi="Times New Roman" w:cs="Times New Roman"/>
          <w:sz w:val="24"/>
          <w:szCs w:val="24"/>
        </w:rPr>
        <w:t xml:space="preserve">Como critérios de avaliação tem-se as cores, </w:t>
      </w:r>
      <w:r>
        <w:rPr>
          <w:rFonts w:ascii="Times New Roman" w:eastAsia="Times New Roman" w:hAnsi="Times New Roman" w:cs="Times New Roman"/>
          <w:sz w:val="24"/>
          <w:szCs w:val="24"/>
        </w:rPr>
        <w:t xml:space="preserve">heterogeneidade de </w:t>
      </w:r>
      <w:r w:rsidR="00186606">
        <w:rPr>
          <w:rFonts w:ascii="Times New Roman" w:eastAsia="Times New Roman" w:hAnsi="Times New Roman" w:cs="Times New Roman"/>
          <w:sz w:val="24"/>
          <w:szCs w:val="24"/>
        </w:rPr>
        <w:t>alvos (</w:t>
      </w:r>
      <w:r>
        <w:rPr>
          <w:rFonts w:ascii="Times New Roman" w:eastAsia="Times New Roman" w:hAnsi="Times New Roman" w:cs="Times New Roman"/>
          <w:sz w:val="24"/>
          <w:szCs w:val="24"/>
        </w:rPr>
        <w:t>construções, árvores, etc.)</w:t>
      </w:r>
      <w:r w:rsidR="00186606">
        <w:rPr>
          <w:rFonts w:ascii="Times New Roman" w:eastAsia="Times New Roman" w:hAnsi="Times New Roman" w:cs="Times New Roman"/>
          <w:sz w:val="24"/>
          <w:szCs w:val="24"/>
        </w:rPr>
        <w:t>, r</w:t>
      </w:r>
      <w:r>
        <w:rPr>
          <w:rFonts w:ascii="Times New Roman" w:eastAsia="Times New Roman" w:hAnsi="Times New Roman" w:cs="Times New Roman"/>
          <w:sz w:val="24"/>
          <w:szCs w:val="24"/>
        </w:rPr>
        <w:t>ugosidade</w:t>
      </w:r>
      <w:r w:rsidR="001866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PASTAGEM</w:t>
      </w:r>
      <w:r w:rsidR="00186606">
        <w:rPr>
          <w:rFonts w:ascii="Times New Roman" w:eastAsia="Times New Roman" w:hAnsi="Times New Roman" w:cs="Times New Roman"/>
          <w:sz w:val="24"/>
          <w:szCs w:val="24"/>
        </w:rPr>
        <w:t xml:space="preserve"> são á</w:t>
      </w:r>
      <w:r>
        <w:rPr>
          <w:rFonts w:ascii="Times New Roman" w:eastAsia="Times New Roman" w:hAnsi="Times New Roman" w:cs="Times New Roman"/>
          <w:sz w:val="24"/>
          <w:szCs w:val="24"/>
        </w:rPr>
        <w:t xml:space="preserve">reas de pastagens, naturais ou plantadas, vinculadas à atividade agropecuária. </w:t>
      </w:r>
      <w:r w:rsidR="00186606">
        <w:rPr>
          <w:rFonts w:ascii="Times New Roman" w:eastAsia="Times New Roman" w:hAnsi="Times New Roman" w:cs="Times New Roman"/>
          <w:sz w:val="24"/>
          <w:szCs w:val="24"/>
        </w:rPr>
        <w:t>Como critérios de avaliação temos as d</w:t>
      </w:r>
      <w:r>
        <w:rPr>
          <w:rFonts w:ascii="Times New Roman" w:eastAsia="Times New Roman" w:hAnsi="Times New Roman" w:cs="Times New Roman"/>
          <w:sz w:val="24"/>
          <w:szCs w:val="24"/>
        </w:rPr>
        <w:t>elimitações da propriedade</w:t>
      </w:r>
      <w:r w:rsidR="00186606">
        <w:rPr>
          <w:rFonts w:ascii="Times New Roman" w:eastAsia="Times New Roman" w:hAnsi="Times New Roman" w:cs="Times New Roman"/>
          <w:sz w:val="24"/>
          <w:szCs w:val="24"/>
        </w:rPr>
        <w:t>, p</w:t>
      </w:r>
      <w:r>
        <w:rPr>
          <w:rFonts w:ascii="Times New Roman" w:eastAsia="Times New Roman" w:hAnsi="Times New Roman" w:cs="Times New Roman"/>
          <w:sz w:val="24"/>
          <w:szCs w:val="24"/>
        </w:rPr>
        <w:t>resença de reformas de pastagens</w:t>
      </w:r>
      <w:r w:rsidR="00186606">
        <w:rPr>
          <w:rFonts w:ascii="Times New Roman" w:eastAsia="Times New Roman" w:hAnsi="Times New Roman" w:cs="Times New Roman"/>
          <w:sz w:val="24"/>
          <w:szCs w:val="24"/>
        </w:rPr>
        <w:t>, r</w:t>
      </w:r>
      <w:r w:rsidR="00186606">
        <w:rPr>
          <w:rFonts w:ascii="Times New Roman" w:eastAsia="Times New Roman" w:hAnsi="Times New Roman" w:cs="Times New Roman"/>
          <w:sz w:val="24"/>
          <w:szCs w:val="24"/>
        </w:rPr>
        <w:t>ugosidade (em áreas com muitas árvores)</w:t>
      </w:r>
      <w:r w:rsidR="00186606">
        <w:rPr>
          <w:rFonts w:ascii="Times New Roman" w:eastAsia="Times New Roman" w:hAnsi="Times New Roman" w:cs="Times New Roman"/>
          <w:sz w:val="24"/>
          <w:szCs w:val="24"/>
        </w:rPr>
        <w:t>, o</w:t>
      </w:r>
      <w:r w:rsidR="00186606">
        <w:rPr>
          <w:rFonts w:ascii="Times New Roman" w:eastAsia="Times New Roman" w:hAnsi="Times New Roman" w:cs="Times New Roman"/>
          <w:sz w:val="24"/>
          <w:szCs w:val="24"/>
        </w:rPr>
        <w:t>corr</w:t>
      </w:r>
      <w:r w:rsidR="00186606">
        <w:rPr>
          <w:rFonts w:ascii="Times New Roman" w:eastAsia="Times New Roman" w:hAnsi="Times New Roman" w:cs="Times New Roman"/>
          <w:sz w:val="24"/>
          <w:szCs w:val="24"/>
        </w:rPr>
        <w:t>ência</w:t>
      </w:r>
      <w:r w:rsidR="00186606">
        <w:rPr>
          <w:rFonts w:ascii="Times New Roman" w:eastAsia="Times New Roman" w:hAnsi="Times New Roman" w:cs="Times New Roman"/>
          <w:sz w:val="24"/>
          <w:szCs w:val="24"/>
        </w:rPr>
        <w:t xml:space="preserve"> em várzea drenada</w:t>
      </w:r>
      <w:r w:rsidR="00186606">
        <w:rPr>
          <w:rFonts w:ascii="Times New Roman" w:eastAsia="Times New Roman" w:hAnsi="Times New Roman" w:cs="Times New Roman"/>
          <w:sz w:val="24"/>
          <w:szCs w:val="24"/>
        </w:rPr>
        <w:t xml:space="preserve">, </w:t>
      </w:r>
      <w:r w:rsidR="00186606">
        <w:rPr>
          <w:rFonts w:ascii="Times New Roman" w:eastAsia="Times New Roman" w:hAnsi="Times New Roman" w:cs="Times New Roman"/>
          <w:sz w:val="24"/>
          <w:szCs w:val="24"/>
        </w:rPr>
        <w:t>solos expostos</w:t>
      </w:r>
      <w:r w:rsidR="00186606">
        <w:rPr>
          <w:rFonts w:ascii="Times New Roman" w:eastAsia="Times New Roman" w:hAnsi="Times New Roman" w:cs="Times New Roman"/>
          <w:sz w:val="24"/>
          <w:szCs w:val="24"/>
        </w:rPr>
        <w:t>,</w:t>
      </w:r>
      <w:r w:rsidR="00186606">
        <w:rPr>
          <w:rFonts w:ascii="Times New Roman" w:eastAsia="Times New Roman" w:hAnsi="Times New Roman" w:cs="Times New Roman"/>
          <w:sz w:val="24"/>
          <w:szCs w:val="24"/>
        </w:rPr>
        <w:t xml:space="preserve"> áreas de </w:t>
      </w:r>
      <w:proofErr w:type="spellStart"/>
      <w:r w:rsidR="00186606">
        <w:rPr>
          <w:rFonts w:ascii="Times New Roman" w:eastAsia="Times New Roman" w:hAnsi="Times New Roman" w:cs="Times New Roman"/>
          <w:sz w:val="24"/>
          <w:szCs w:val="24"/>
        </w:rPr>
        <w:t>sobrepastejo</w:t>
      </w:r>
      <w:proofErr w:type="spellEnd"/>
      <w:r w:rsidR="00186606">
        <w:rPr>
          <w:rFonts w:ascii="Times New Roman" w:eastAsia="Times New Roman" w:hAnsi="Times New Roman" w:cs="Times New Roman"/>
          <w:sz w:val="24"/>
          <w:szCs w:val="24"/>
        </w:rPr>
        <w:t>, p</w:t>
      </w:r>
      <w:r w:rsidR="00186606">
        <w:rPr>
          <w:rFonts w:ascii="Times New Roman" w:eastAsia="Times New Roman" w:hAnsi="Times New Roman" w:cs="Times New Roman"/>
          <w:sz w:val="24"/>
          <w:szCs w:val="24"/>
        </w:rPr>
        <w:t>astagem em morro (</w:t>
      </w:r>
      <w:r w:rsidR="00186606">
        <w:rPr>
          <w:rFonts w:ascii="Times New Roman" w:eastAsia="Times New Roman" w:hAnsi="Times New Roman" w:cs="Times New Roman"/>
          <w:sz w:val="24"/>
          <w:szCs w:val="24"/>
        </w:rPr>
        <w:t>exceto</w:t>
      </w:r>
      <w:r w:rsidR="00186606">
        <w:rPr>
          <w:rFonts w:ascii="Times New Roman" w:eastAsia="Times New Roman" w:hAnsi="Times New Roman" w:cs="Times New Roman"/>
          <w:sz w:val="24"/>
          <w:szCs w:val="24"/>
        </w:rPr>
        <w:t xml:space="preserve"> sombras)</w:t>
      </w:r>
      <w:r w:rsidR="00186606">
        <w:rPr>
          <w:rFonts w:ascii="Times New Roman" w:eastAsia="Times New Roman" w:hAnsi="Times New Roman" w:cs="Times New Roman"/>
          <w:sz w:val="24"/>
          <w:szCs w:val="24"/>
        </w:rPr>
        <w:t>,</w:t>
      </w:r>
      <w:r w:rsidR="00186606">
        <w:rPr>
          <w:rFonts w:ascii="Times New Roman" w:eastAsia="Times New Roman" w:hAnsi="Times New Roman" w:cs="Times New Roman"/>
          <w:sz w:val="24"/>
          <w:szCs w:val="24"/>
        </w:rPr>
        <w:t xml:space="preserve"> </w:t>
      </w:r>
      <w:r w:rsidR="00186606">
        <w:rPr>
          <w:rFonts w:ascii="Times New Roman" w:eastAsia="Times New Roman" w:hAnsi="Times New Roman" w:cs="Times New Roman"/>
          <w:sz w:val="24"/>
          <w:szCs w:val="24"/>
        </w:rPr>
        <w:t>p</w:t>
      </w:r>
      <w:r>
        <w:rPr>
          <w:rFonts w:ascii="Times New Roman" w:eastAsia="Times New Roman" w:hAnsi="Times New Roman" w:cs="Times New Roman"/>
          <w:sz w:val="24"/>
          <w:szCs w:val="24"/>
        </w:rPr>
        <w:t>ossível ocorrência de curvas de nível</w:t>
      </w:r>
      <w:r w:rsidR="00186606">
        <w:rPr>
          <w:rFonts w:ascii="Times New Roman" w:eastAsia="Times New Roman" w:hAnsi="Times New Roman" w:cs="Times New Roman"/>
          <w:sz w:val="24"/>
          <w:szCs w:val="24"/>
        </w:rPr>
        <w:t>. A d</w:t>
      </w:r>
      <w:r>
        <w:rPr>
          <w:rFonts w:ascii="Times New Roman" w:eastAsia="Times New Roman" w:hAnsi="Times New Roman" w:cs="Times New Roman"/>
          <w:sz w:val="24"/>
          <w:szCs w:val="24"/>
        </w:rPr>
        <w:t>iferença entre vegetação nativa pode ser observada em cortes abruptos/formas geométricas</w:t>
      </w:r>
      <w:r w:rsidR="00186606">
        <w:rPr>
          <w:rFonts w:ascii="Times New Roman" w:eastAsia="Times New Roman" w:hAnsi="Times New Roman" w:cs="Times New Roman"/>
          <w:sz w:val="24"/>
          <w:szCs w:val="24"/>
        </w:rPr>
        <w:t>, s</w:t>
      </w:r>
      <w:r>
        <w:rPr>
          <w:rFonts w:ascii="Times New Roman" w:eastAsia="Times New Roman" w:hAnsi="Times New Roman" w:cs="Times New Roman"/>
          <w:sz w:val="24"/>
          <w:szCs w:val="24"/>
        </w:rPr>
        <w:t>em diversidade de espécies; SUPERFÍCIE DE ÁGUA</w:t>
      </w:r>
      <w:r w:rsidR="00186606">
        <w:rPr>
          <w:rFonts w:ascii="Times New Roman" w:eastAsia="Times New Roman" w:hAnsi="Times New Roman" w:cs="Times New Roman"/>
          <w:sz w:val="24"/>
          <w:szCs w:val="24"/>
        </w:rPr>
        <w:t xml:space="preserve"> são áreas de </w:t>
      </w:r>
      <w:r>
        <w:rPr>
          <w:rFonts w:ascii="Times New Roman" w:eastAsia="Times New Roman" w:hAnsi="Times New Roman" w:cs="Times New Roman"/>
          <w:sz w:val="24"/>
          <w:szCs w:val="24"/>
        </w:rPr>
        <w:t xml:space="preserve">corpos hídricos naturais e antrópicos (pequenas e grandes represas e água em áreas de mineração) e ocorrência de áreas úmidas, </w:t>
      </w:r>
      <w:r w:rsidR="00186606">
        <w:rPr>
          <w:rFonts w:ascii="Times New Roman" w:eastAsia="Times New Roman" w:hAnsi="Times New Roman" w:cs="Times New Roman"/>
          <w:sz w:val="24"/>
          <w:szCs w:val="24"/>
        </w:rPr>
        <w:t xml:space="preserve">assim é possível obter um </w:t>
      </w:r>
      <w:r>
        <w:rPr>
          <w:rFonts w:ascii="Times New Roman" w:eastAsia="Times New Roman" w:hAnsi="Times New Roman" w:cs="Times New Roman"/>
          <w:sz w:val="24"/>
          <w:szCs w:val="24"/>
        </w:rPr>
        <w:t xml:space="preserve">maior detalhamento de pequenos corpos hídricos. O mapeamento de superfície de água utilizou todas as cenas do satélite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com menos 70% de cobertura de nuvens, na resolução espacial de 30 metros. O mapeamento foi conduzido na escala de </w:t>
      </w:r>
      <w:proofErr w:type="spellStart"/>
      <w:r>
        <w:rPr>
          <w:rFonts w:ascii="Times New Roman" w:eastAsia="Times New Roman" w:hAnsi="Times New Roman" w:cs="Times New Roman"/>
          <w:sz w:val="24"/>
          <w:szCs w:val="24"/>
        </w:rPr>
        <w:t>sub-pixel</w:t>
      </w:r>
      <w:proofErr w:type="spellEnd"/>
      <w:r>
        <w:rPr>
          <w:rFonts w:ascii="Times New Roman" w:eastAsia="Times New Roman" w:hAnsi="Times New Roman" w:cs="Times New Roman"/>
          <w:sz w:val="24"/>
          <w:szCs w:val="24"/>
        </w:rPr>
        <w:t xml:space="preserve">, com modelo espectral de mistura (MEM), e regras de classificação empíricas baseadas em lógica </w:t>
      </w:r>
      <w:proofErr w:type="spellStart"/>
      <w:r>
        <w:rPr>
          <w:rFonts w:ascii="Times New Roman" w:eastAsia="Times New Roman" w:hAnsi="Times New Roman" w:cs="Times New Roman"/>
          <w:sz w:val="24"/>
          <w:szCs w:val="24"/>
        </w:rPr>
        <w:t>fuzzy</w:t>
      </w:r>
      <w:proofErr w:type="spellEnd"/>
      <w:r w:rsidR="00186606">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compreendeu o período de 1985 a 2021, na escala mensal, com um total de 184.558 cenas </w:t>
      </w:r>
      <w:proofErr w:type="spellStart"/>
      <w:r>
        <w:rPr>
          <w:rFonts w:ascii="Times New Roman" w:eastAsia="Times New Roman" w:hAnsi="Times New Roman" w:cs="Times New Roman"/>
          <w:sz w:val="24"/>
          <w:szCs w:val="24"/>
        </w:rPr>
        <w:t>Landsat</w:t>
      </w:r>
      <w:proofErr w:type="spellEnd"/>
      <w:r>
        <w:rPr>
          <w:rFonts w:ascii="Times New Roman" w:eastAsia="Times New Roman" w:hAnsi="Times New Roman" w:cs="Times New Roman"/>
          <w:sz w:val="24"/>
          <w:szCs w:val="24"/>
        </w:rPr>
        <w:t xml:space="preserve"> processadas e analisadas na plataforma Google Earth </w:t>
      </w:r>
      <w:proofErr w:type="spellStart"/>
      <w:proofErr w:type="gramStart"/>
      <w:r>
        <w:rPr>
          <w:rFonts w:ascii="Times New Roman" w:eastAsia="Times New Roman" w:hAnsi="Times New Roman" w:cs="Times New Roman"/>
          <w:sz w:val="24"/>
          <w:szCs w:val="24"/>
        </w:rPr>
        <w:t>Engine</w:t>
      </w:r>
      <w:proofErr w:type="spellEnd"/>
      <w:r w:rsidR="0019019C">
        <w:rPr>
          <w:rFonts w:ascii="Times New Roman" w:eastAsia="Times New Roman" w:hAnsi="Times New Roman" w:cs="Times New Roman"/>
          <w:sz w:val="24"/>
          <w:szCs w:val="24"/>
        </w:rPr>
        <w:t>(</w:t>
      </w:r>
      <w:proofErr w:type="gramEnd"/>
      <w:r w:rsidR="0019019C">
        <w:rPr>
          <w:rFonts w:ascii="Times New Roman" w:eastAsia="Times New Roman" w:hAnsi="Times New Roman" w:cs="Times New Roman"/>
          <w:sz w:val="24"/>
          <w:szCs w:val="24"/>
        </w:rPr>
        <w:t>LAPIG, 2021)</w:t>
      </w:r>
    </w:p>
    <w:p w:rsidR="00C1431F" w:rsidRDefault="00157F8A">
      <w:pPr>
        <w:spacing w:after="120" w:line="360" w:lineRule="auto"/>
        <w:ind w:left="0" w:hanging="2"/>
        <w:jc w:val="both"/>
      </w:pPr>
      <w:r>
        <w:rPr>
          <w:rFonts w:ascii="Times New Roman" w:eastAsia="Times New Roman" w:hAnsi="Times New Roman" w:cs="Times New Roman"/>
          <w:sz w:val="24"/>
          <w:szCs w:val="24"/>
        </w:rPr>
        <w:t>Análise de dados</w:t>
      </w:r>
    </w:p>
    <w:p w:rsidR="00C1431F" w:rsidRDefault="00157F8A">
      <w:pPr>
        <w:spacing w:after="120" w:line="360" w:lineRule="auto"/>
        <w:ind w:left="0" w:hanging="2"/>
        <w:jc w:val="both"/>
      </w:pPr>
      <w:r>
        <w:rPr>
          <w:rFonts w:ascii="Times New Roman" w:eastAsia="Times New Roman" w:hAnsi="Times New Roman" w:cs="Times New Roman"/>
          <w:sz w:val="24"/>
          <w:szCs w:val="24"/>
        </w:rPr>
        <w:t>Para verificar ao longo dos anos as mudanças de uso do solo na bacia do Rio Doce e as relações entre a área de superfície de água e as áreas de pastagem e floresta plantadas foram gerados Modelos Lineares Generalizados (GLM) e, para cada modelo foram avaliadas a distribuições de erros adequada (</w:t>
      </w:r>
      <w:proofErr w:type="spellStart"/>
      <w:r>
        <w:rPr>
          <w:rFonts w:ascii="Times New Roman" w:eastAsia="Times New Roman" w:hAnsi="Times New Roman" w:cs="Times New Roman"/>
          <w:sz w:val="24"/>
          <w:szCs w:val="24"/>
        </w:rPr>
        <w:t>Crawley</w:t>
      </w:r>
      <w:proofErr w:type="spellEnd"/>
      <w:r>
        <w:rPr>
          <w:rFonts w:ascii="Times New Roman" w:eastAsia="Times New Roman" w:hAnsi="Times New Roman" w:cs="Times New Roman"/>
          <w:sz w:val="24"/>
          <w:szCs w:val="24"/>
        </w:rPr>
        <w:t xml:space="preserve"> 2013). Os </w:t>
      </w:r>
      <w:proofErr w:type="spellStart"/>
      <w:r>
        <w:rPr>
          <w:rFonts w:ascii="Times New Roman" w:eastAsia="Times New Roman" w:hAnsi="Times New Roman" w:cs="Times New Roman"/>
          <w:sz w:val="24"/>
          <w:szCs w:val="24"/>
        </w:rPr>
        <w:t>GLM’s</w:t>
      </w:r>
      <w:proofErr w:type="spellEnd"/>
      <w:r>
        <w:rPr>
          <w:rFonts w:ascii="Times New Roman" w:eastAsia="Times New Roman" w:hAnsi="Times New Roman" w:cs="Times New Roman"/>
          <w:sz w:val="24"/>
          <w:szCs w:val="24"/>
        </w:rPr>
        <w:t xml:space="preserve"> são uma generalização flexível de outras análises </w:t>
      </w:r>
      <w:proofErr w:type="spellStart"/>
      <w:r>
        <w:rPr>
          <w:rFonts w:ascii="Times New Roman" w:eastAsia="Times New Roman" w:hAnsi="Times New Roman" w:cs="Times New Roman"/>
          <w:sz w:val="24"/>
          <w:szCs w:val="24"/>
        </w:rPr>
        <w:t>univariadas</w:t>
      </w:r>
      <w:proofErr w:type="spellEnd"/>
      <w:r>
        <w:rPr>
          <w:rFonts w:ascii="Times New Roman" w:eastAsia="Times New Roman" w:hAnsi="Times New Roman" w:cs="Times New Roman"/>
          <w:sz w:val="24"/>
          <w:szCs w:val="24"/>
        </w:rPr>
        <w:t xml:space="preserve"> que permitem o uso de diferentes tipos de distribu</w:t>
      </w:r>
      <w:r w:rsidR="0043551A">
        <w:rPr>
          <w:rFonts w:ascii="Times New Roman" w:eastAsia="Times New Roman" w:hAnsi="Times New Roman" w:cs="Times New Roman"/>
          <w:sz w:val="24"/>
          <w:szCs w:val="24"/>
        </w:rPr>
        <w:t>ição de erros (</w:t>
      </w:r>
      <w:proofErr w:type="spellStart"/>
      <w:r w:rsidR="0043551A">
        <w:rPr>
          <w:rFonts w:ascii="Times New Roman" w:eastAsia="Times New Roman" w:hAnsi="Times New Roman" w:cs="Times New Roman"/>
          <w:sz w:val="24"/>
          <w:szCs w:val="24"/>
        </w:rPr>
        <w:t>Dobson</w:t>
      </w:r>
      <w:proofErr w:type="spellEnd"/>
      <w:r w:rsidR="0043551A">
        <w:rPr>
          <w:rFonts w:ascii="Times New Roman" w:eastAsia="Times New Roman" w:hAnsi="Times New Roman" w:cs="Times New Roman"/>
          <w:sz w:val="24"/>
          <w:szCs w:val="24"/>
        </w:rPr>
        <w:t xml:space="preserve"> &amp; </w:t>
      </w:r>
      <w:proofErr w:type="spellStart"/>
      <w:r w:rsidR="0043551A">
        <w:rPr>
          <w:rFonts w:ascii="Times New Roman" w:eastAsia="Times New Roman" w:hAnsi="Times New Roman" w:cs="Times New Roman"/>
          <w:sz w:val="24"/>
          <w:szCs w:val="24"/>
        </w:rPr>
        <w:t>Barnett</w:t>
      </w:r>
      <w:proofErr w:type="spellEnd"/>
      <w:r>
        <w:rPr>
          <w:rFonts w:ascii="Times New Roman" w:eastAsia="Times New Roman" w:hAnsi="Times New Roman" w:cs="Times New Roman"/>
          <w:sz w:val="24"/>
          <w:szCs w:val="24"/>
        </w:rPr>
        <w:t xml:space="preserve">). As análises foram conduzidas utilizando o software R-4.3.0 que é uma linguagem e ambiente para computação estatística e gráficos. R fornece uma ampla variedade de técnicas estatísticas (modelagem linear e não linear, testes estatísticos clássicos, análise de séries temporais, classificação, </w:t>
      </w:r>
      <w:proofErr w:type="spellStart"/>
      <w:r>
        <w:rPr>
          <w:rFonts w:ascii="Times New Roman" w:eastAsia="Times New Roman" w:hAnsi="Times New Roman" w:cs="Times New Roman"/>
          <w:sz w:val="24"/>
          <w:szCs w:val="24"/>
        </w:rPr>
        <w:t>clustering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e gráficas, e é </w:t>
      </w:r>
      <w:r w:rsidR="0043551A">
        <w:rPr>
          <w:rFonts w:ascii="Times New Roman" w:eastAsia="Times New Roman" w:hAnsi="Times New Roman" w:cs="Times New Roman"/>
          <w:sz w:val="24"/>
          <w:szCs w:val="24"/>
        </w:rPr>
        <w:t>altamente extensível</w:t>
      </w:r>
      <w:r w:rsidR="004E19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R </w:t>
      </w:r>
      <w:r w:rsidR="0043551A">
        <w:rPr>
          <w:rFonts w:ascii="Times New Roman" w:eastAsia="Times New Roman" w:hAnsi="Times New Roman" w:cs="Times New Roman"/>
          <w:sz w:val="24"/>
          <w:szCs w:val="24"/>
        </w:rPr>
        <w:t>Foundation)</w:t>
      </w:r>
      <w:r>
        <w:rPr>
          <w:rFonts w:ascii="Times New Roman" w:eastAsia="Times New Roman" w:hAnsi="Times New Roman" w:cs="Times New Roman"/>
          <w:sz w:val="24"/>
          <w:szCs w:val="24"/>
        </w:rPr>
        <w:t>.</w:t>
      </w:r>
    </w:p>
    <w:p w:rsidR="00C1431F" w:rsidRDefault="00C1431F">
      <w:pPr>
        <w:spacing w:after="120" w:line="360" w:lineRule="auto"/>
        <w:ind w:left="0" w:hanging="2"/>
        <w:jc w:val="both"/>
      </w:pPr>
    </w:p>
    <w:p w:rsidR="00C1431F" w:rsidRDefault="00157F8A">
      <w:pPr>
        <w:spacing w:after="120" w:line="360" w:lineRule="auto"/>
        <w:ind w:left="0" w:hanging="2"/>
        <w:jc w:val="both"/>
      </w:pPr>
      <w:r>
        <w:rPr>
          <w:rFonts w:ascii="Times New Roman" w:eastAsia="Times New Roman" w:hAnsi="Times New Roman" w:cs="Times New Roman"/>
          <w:b/>
          <w:sz w:val="24"/>
          <w:szCs w:val="24"/>
        </w:rPr>
        <w:t>RESULTADOS E DISCUSSÃO</w:t>
      </w:r>
    </w:p>
    <w:p w:rsidR="009E0D62" w:rsidRDefault="009E0D62" w:rsidP="00D5782A">
      <w:pPr>
        <w:spacing w:after="120" w:line="360" w:lineRule="auto"/>
        <w:ind w:left="0" w:hanging="2"/>
        <w:jc w:val="both"/>
        <w:rPr>
          <w:rFonts w:ascii="Times New Roman" w:eastAsia="Times New Roman" w:hAnsi="Times New Roman" w:cs="Times New Roman"/>
          <w:sz w:val="24"/>
          <w:szCs w:val="24"/>
        </w:rPr>
      </w:pPr>
      <w:r>
        <w:rPr>
          <w:noProof/>
          <w:lang w:eastAsia="pt-BR"/>
        </w:rPr>
        <w:lastRenderedPageBreak/>
        <w:drawing>
          <wp:anchor distT="0" distB="0" distL="114300" distR="114300" simplePos="0" relativeHeight="251658240" behindDoc="0" locked="0" layoutInCell="1" allowOverlap="1" wp14:anchorId="660F3C37" wp14:editId="7185FCD8">
            <wp:simplePos x="0" y="0"/>
            <wp:positionH relativeFrom="column">
              <wp:posOffset>2123500</wp:posOffset>
            </wp:positionH>
            <wp:positionV relativeFrom="paragraph">
              <wp:posOffset>724979</wp:posOffset>
            </wp:positionV>
            <wp:extent cx="2520000" cy="20412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2041200"/>
                    </a:xfrm>
                    <a:prstGeom prst="rect">
                      <a:avLst/>
                    </a:prstGeom>
                  </pic:spPr>
                </pic:pic>
              </a:graphicData>
            </a:graphic>
            <wp14:sizeRelH relativeFrom="margin">
              <wp14:pctWidth>0</wp14:pctWidth>
            </wp14:sizeRelH>
            <wp14:sizeRelV relativeFrom="margin">
              <wp14:pctHeight>0</wp14:pctHeight>
            </wp14:sizeRelV>
          </wp:anchor>
        </w:drawing>
      </w:r>
      <w:r w:rsidR="00157F8A">
        <w:rPr>
          <w:rFonts w:ascii="Times New Roman" w:eastAsia="Times New Roman" w:hAnsi="Times New Roman" w:cs="Times New Roman"/>
          <w:sz w:val="24"/>
          <w:szCs w:val="24"/>
        </w:rPr>
        <w:t xml:space="preserve">Como esperado, houve uma mudança no uso da terra ao longo dos anos na bacia do Rio Doce. Os corpos hídricos, por exemplo, sofreram elevada redução entre os anos de 1985 e 2021 (p=8.235e-08), Figura 01. </w:t>
      </w:r>
    </w:p>
    <w:p w:rsidR="009E0D62" w:rsidRDefault="009E0D62" w:rsidP="00D5782A">
      <w:pPr>
        <w:spacing w:after="120" w:line="360" w:lineRule="auto"/>
        <w:ind w:left="0" w:hanging="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Figura 01</w:t>
      </w:r>
    </w:p>
    <w:p w:rsidR="00D5782A" w:rsidRPr="00D5782A" w:rsidRDefault="002C74AC" w:rsidP="00D5782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conversão de mata primitiva e pastagens para a monocultura do eucalipto ainda é intensa e vem reduzindo as áreas de floresta nativa do bioma na região da bacia hidrográfica do rio doce que é considerado o maior remanescente contínuo do bioma no estado de Minas Gerais (PEIXOTO, 2012).</w:t>
      </w:r>
      <w:r w:rsidR="007E24DD">
        <w:rPr>
          <w:rFonts w:ascii="Times New Roman" w:eastAsia="Times New Roman" w:hAnsi="Times New Roman" w:cs="Times New Roman"/>
          <w:sz w:val="24"/>
          <w:szCs w:val="24"/>
        </w:rPr>
        <w:t xml:space="preserve"> </w:t>
      </w:r>
      <w:r w:rsidR="00D5782A">
        <w:rPr>
          <w:rFonts w:ascii="Times New Roman" w:eastAsia="Times New Roman" w:hAnsi="Times New Roman" w:cs="Times New Roman"/>
          <w:sz w:val="24"/>
          <w:szCs w:val="24"/>
        </w:rPr>
        <w:t>Observa-se</w:t>
      </w:r>
      <w:r w:rsidR="00D5782A" w:rsidRPr="00D5782A">
        <w:rPr>
          <w:rFonts w:ascii="Times New Roman" w:eastAsia="Times New Roman" w:hAnsi="Times New Roman" w:cs="Times New Roman"/>
          <w:sz w:val="24"/>
          <w:szCs w:val="24"/>
        </w:rPr>
        <w:t xml:space="preserve"> </w:t>
      </w:r>
      <w:r w:rsidR="001C2030">
        <w:rPr>
          <w:rFonts w:ascii="Times New Roman" w:eastAsia="Times New Roman" w:hAnsi="Times New Roman" w:cs="Times New Roman"/>
          <w:sz w:val="24"/>
          <w:szCs w:val="24"/>
        </w:rPr>
        <w:t>então que a implantação das indústrias siderúrgicas e de celulose na região promoveram uma aceleração n</w:t>
      </w:r>
      <w:r w:rsidR="00D5782A" w:rsidRPr="00D5782A">
        <w:rPr>
          <w:rFonts w:ascii="Times New Roman" w:eastAsia="Times New Roman" w:hAnsi="Times New Roman" w:cs="Times New Roman"/>
          <w:sz w:val="24"/>
          <w:szCs w:val="24"/>
        </w:rPr>
        <w:t xml:space="preserve">o crescimento urbano </w:t>
      </w:r>
      <w:r w:rsidR="001C2030">
        <w:rPr>
          <w:rFonts w:ascii="Times New Roman" w:eastAsia="Times New Roman" w:hAnsi="Times New Roman" w:cs="Times New Roman"/>
          <w:sz w:val="24"/>
          <w:szCs w:val="24"/>
        </w:rPr>
        <w:t>através da alta demanda por extensões de terra para o plantio de eucalip</w:t>
      </w:r>
      <w:r w:rsidR="00915B87">
        <w:rPr>
          <w:rFonts w:ascii="Times New Roman" w:eastAsia="Times New Roman" w:hAnsi="Times New Roman" w:cs="Times New Roman"/>
          <w:sz w:val="24"/>
          <w:szCs w:val="24"/>
        </w:rPr>
        <w:t>t</w:t>
      </w:r>
      <w:r w:rsidR="001C2030">
        <w:rPr>
          <w:rFonts w:ascii="Times New Roman" w:eastAsia="Times New Roman" w:hAnsi="Times New Roman" w:cs="Times New Roman"/>
          <w:sz w:val="24"/>
          <w:szCs w:val="24"/>
        </w:rPr>
        <w:t xml:space="preserve">o </w:t>
      </w:r>
      <w:r w:rsidR="002B59D7">
        <w:rPr>
          <w:rFonts w:ascii="Times New Roman" w:eastAsia="Times New Roman" w:hAnsi="Times New Roman" w:cs="Times New Roman"/>
          <w:sz w:val="24"/>
          <w:szCs w:val="24"/>
        </w:rPr>
        <w:t>reduzindo as áreas com a</w:t>
      </w:r>
      <w:r w:rsidR="001C2030">
        <w:rPr>
          <w:rFonts w:ascii="Times New Roman" w:eastAsia="Times New Roman" w:hAnsi="Times New Roman" w:cs="Times New Roman"/>
          <w:sz w:val="24"/>
          <w:szCs w:val="24"/>
        </w:rPr>
        <w:t xml:space="preserve"> atividade agropecuária</w:t>
      </w:r>
      <w:r w:rsidR="002B59D7">
        <w:rPr>
          <w:rFonts w:ascii="Times New Roman" w:eastAsia="Times New Roman" w:hAnsi="Times New Roman" w:cs="Times New Roman"/>
          <w:sz w:val="24"/>
          <w:szCs w:val="24"/>
        </w:rPr>
        <w:t>,</w:t>
      </w:r>
      <w:r w:rsidR="001C2030">
        <w:rPr>
          <w:rFonts w:ascii="Times New Roman" w:eastAsia="Times New Roman" w:hAnsi="Times New Roman" w:cs="Times New Roman"/>
          <w:sz w:val="24"/>
          <w:szCs w:val="24"/>
        </w:rPr>
        <w:t xml:space="preserve"> recursos hídricos </w:t>
      </w:r>
      <w:r w:rsidR="002B59D7">
        <w:rPr>
          <w:rFonts w:ascii="Times New Roman" w:eastAsia="Times New Roman" w:hAnsi="Times New Roman" w:cs="Times New Roman"/>
          <w:sz w:val="24"/>
          <w:szCs w:val="24"/>
        </w:rPr>
        <w:t xml:space="preserve">por consequência, a </w:t>
      </w:r>
      <w:r w:rsidR="001C2030">
        <w:rPr>
          <w:rFonts w:ascii="Times New Roman" w:eastAsia="Times New Roman" w:hAnsi="Times New Roman" w:cs="Times New Roman"/>
          <w:sz w:val="24"/>
          <w:szCs w:val="24"/>
        </w:rPr>
        <w:t xml:space="preserve">população </w:t>
      </w:r>
      <w:r w:rsidR="009F36D8">
        <w:rPr>
          <w:rFonts w:ascii="Times New Roman" w:eastAsia="Times New Roman" w:hAnsi="Times New Roman" w:cs="Times New Roman"/>
          <w:sz w:val="24"/>
          <w:szCs w:val="24"/>
        </w:rPr>
        <w:t>rural</w:t>
      </w:r>
      <w:r w:rsidR="001C2030">
        <w:rPr>
          <w:rFonts w:ascii="Times New Roman" w:eastAsia="Times New Roman" w:hAnsi="Times New Roman" w:cs="Times New Roman"/>
          <w:sz w:val="24"/>
          <w:szCs w:val="24"/>
        </w:rPr>
        <w:t>.</w:t>
      </w:r>
      <w:r w:rsidR="002B59D7">
        <w:rPr>
          <w:rFonts w:ascii="Times New Roman" w:eastAsia="Times New Roman" w:hAnsi="Times New Roman" w:cs="Times New Roman"/>
          <w:sz w:val="24"/>
          <w:szCs w:val="24"/>
        </w:rPr>
        <w:t xml:space="preserve"> Segundo Coelho(2007), a partir de 1940 observou-se uma tendência de queda no volume de água do Rio doce, tendo como a mais crítica entre 1940 e 1950 quando houve perde de 1.313 m</w:t>
      </w:r>
      <w:r w:rsidR="002B59D7" w:rsidRPr="002B59D7">
        <w:rPr>
          <w:rFonts w:ascii="Times New Roman" w:eastAsia="Times New Roman" w:hAnsi="Times New Roman" w:cs="Times New Roman"/>
          <w:sz w:val="24"/>
          <w:szCs w:val="24"/>
          <w:vertAlign w:val="superscript"/>
        </w:rPr>
        <w:t>3</w:t>
      </w:r>
      <w:r w:rsidR="002B59D7">
        <w:rPr>
          <w:rFonts w:ascii="Times New Roman" w:eastAsia="Times New Roman" w:hAnsi="Times New Roman" w:cs="Times New Roman"/>
          <w:sz w:val="24"/>
          <w:szCs w:val="24"/>
        </w:rPr>
        <w:t>/s para 927 m</w:t>
      </w:r>
      <w:r w:rsidR="002B59D7" w:rsidRPr="002B59D7">
        <w:rPr>
          <w:rFonts w:ascii="Times New Roman" w:eastAsia="Times New Roman" w:hAnsi="Times New Roman" w:cs="Times New Roman"/>
          <w:sz w:val="24"/>
          <w:szCs w:val="24"/>
          <w:vertAlign w:val="superscript"/>
        </w:rPr>
        <w:t>3</w:t>
      </w:r>
      <w:r w:rsidR="002B59D7">
        <w:rPr>
          <w:rFonts w:ascii="Times New Roman" w:eastAsia="Times New Roman" w:hAnsi="Times New Roman" w:cs="Times New Roman"/>
          <w:sz w:val="24"/>
          <w:szCs w:val="24"/>
        </w:rPr>
        <w:t xml:space="preserve">/s, isto é uma perda de 386 </w:t>
      </w:r>
      <w:r w:rsidR="002B59D7">
        <w:rPr>
          <w:rFonts w:ascii="Times New Roman" w:eastAsia="Times New Roman" w:hAnsi="Times New Roman" w:cs="Times New Roman"/>
          <w:sz w:val="24"/>
          <w:szCs w:val="24"/>
        </w:rPr>
        <w:t>m</w:t>
      </w:r>
      <w:r w:rsidR="002B59D7" w:rsidRPr="002B59D7">
        <w:rPr>
          <w:rFonts w:ascii="Times New Roman" w:eastAsia="Times New Roman" w:hAnsi="Times New Roman" w:cs="Times New Roman"/>
          <w:sz w:val="24"/>
          <w:szCs w:val="24"/>
          <w:vertAlign w:val="superscript"/>
        </w:rPr>
        <w:t>3</w:t>
      </w:r>
      <w:r w:rsidR="002B59D7">
        <w:rPr>
          <w:rFonts w:ascii="Times New Roman" w:eastAsia="Times New Roman" w:hAnsi="Times New Roman" w:cs="Times New Roman"/>
          <w:sz w:val="24"/>
          <w:szCs w:val="24"/>
        </w:rPr>
        <w:t>/s</w:t>
      </w:r>
    </w:p>
    <w:p w:rsidR="00C1431F" w:rsidRPr="00D5782A" w:rsidRDefault="00157F8A">
      <w:pPr>
        <w:spacing w:after="120" w:line="360" w:lineRule="auto"/>
        <w:ind w:left="0" w:hanging="2"/>
        <w:jc w:val="both"/>
        <w:rPr>
          <w:rFonts w:ascii="Times New Roman" w:eastAsia="Times New Roman" w:hAnsi="Times New Roman" w:cs="Times New Roman"/>
          <w:sz w:val="24"/>
          <w:szCs w:val="24"/>
        </w:rPr>
      </w:pPr>
      <w:bookmarkStart w:id="1" w:name="bookmark=id.30j0zll" w:colFirst="0" w:colLast="0"/>
      <w:bookmarkEnd w:id="1"/>
      <w:r>
        <w:rPr>
          <w:rFonts w:ascii="Times New Roman" w:eastAsia="Times New Roman" w:hAnsi="Times New Roman" w:cs="Times New Roman"/>
          <w:sz w:val="24"/>
          <w:szCs w:val="24"/>
        </w:rPr>
        <w:t xml:space="preserve">De acordo com a representação na figura 02, as áreas de Superfície de água analisadas em relação a área de pastagem demonstraram uma clara relação </w:t>
      </w:r>
      <w:r w:rsidR="00D5782A">
        <w:rPr>
          <w:rFonts w:ascii="Times New Roman" w:eastAsia="Times New Roman" w:hAnsi="Times New Roman" w:cs="Times New Roman"/>
          <w:sz w:val="24"/>
          <w:szCs w:val="24"/>
        </w:rPr>
        <w:t>estatística (</w:t>
      </w:r>
      <w:r>
        <w:rPr>
          <w:rFonts w:ascii="Times New Roman" w:eastAsia="Times New Roman" w:hAnsi="Times New Roman" w:cs="Times New Roman"/>
          <w:sz w:val="24"/>
          <w:szCs w:val="24"/>
        </w:rPr>
        <w:t>p = 7.201e-06)</w:t>
      </w:r>
      <w:r w:rsidR="00D5782A">
        <w:rPr>
          <w:rFonts w:ascii="Times New Roman" w:eastAsia="Times New Roman" w:hAnsi="Times New Roman" w:cs="Times New Roman"/>
          <w:sz w:val="24"/>
          <w:szCs w:val="24"/>
        </w:rPr>
        <w:t>. Nestas condições, a área de pastagem, sugere uma estreita relação com as áreas de</w:t>
      </w:r>
      <w:r w:rsidR="00666DF0">
        <w:rPr>
          <w:rFonts w:ascii="Times New Roman" w:eastAsia="Times New Roman" w:hAnsi="Times New Roman" w:cs="Times New Roman"/>
          <w:sz w:val="24"/>
          <w:szCs w:val="24"/>
        </w:rPr>
        <w:t xml:space="preserve"> superfície de água disponível.</w:t>
      </w:r>
      <w:bookmarkStart w:id="2" w:name="_GoBack"/>
      <w:bookmarkEnd w:id="2"/>
    </w:p>
    <w:p w:rsidR="00C1431F" w:rsidRDefault="00C1431F">
      <w:pPr>
        <w:spacing w:after="120" w:line="360" w:lineRule="auto"/>
        <w:ind w:left="0" w:hanging="2"/>
        <w:jc w:val="both"/>
        <w:rPr>
          <w:rFonts w:ascii="Times New Roman" w:eastAsia="Times New Roman" w:hAnsi="Times New Roman" w:cs="Times New Roman"/>
          <w:sz w:val="24"/>
          <w:szCs w:val="24"/>
        </w:rPr>
      </w:pPr>
    </w:p>
    <w:p w:rsidR="00C1431F" w:rsidRDefault="00157F8A">
      <w:pPr>
        <w:spacing w:after="120" w:line="36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pt-BR"/>
        </w:rPr>
        <w:drawing>
          <wp:inline distT="114300" distB="114300" distL="114300" distR="114300" wp14:editId="46BA8CE3">
            <wp:extent cx="2520000" cy="1641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0000" cy="1641600"/>
                    </a:xfrm>
                    <a:prstGeom prst="rect">
                      <a:avLst/>
                    </a:prstGeom>
                    <a:ln/>
                  </pic:spPr>
                </pic:pic>
              </a:graphicData>
            </a:graphic>
          </wp:inline>
        </w:drawing>
      </w:r>
    </w:p>
    <w:p w:rsidR="00C1431F" w:rsidRDefault="00C1431F">
      <w:pPr>
        <w:spacing w:after="120" w:line="360" w:lineRule="auto"/>
        <w:ind w:left="0" w:hanging="2"/>
        <w:jc w:val="both"/>
        <w:rPr>
          <w:rFonts w:ascii="Times New Roman" w:eastAsia="Times New Roman" w:hAnsi="Times New Roman" w:cs="Times New Roman"/>
          <w:sz w:val="24"/>
          <w:szCs w:val="24"/>
        </w:rPr>
      </w:pPr>
    </w:p>
    <w:p w:rsidR="00C1431F" w:rsidRDefault="00157F8A">
      <w:pPr>
        <w:spacing w:after="120" w:line="360" w:lineRule="auto"/>
        <w:ind w:left="0" w:hanging="2"/>
        <w:jc w:val="both"/>
      </w:pPr>
      <w:r>
        <w:rPr>
          <w:rFonts w:ascii="Times New Roman" w:eastAsia="Times New Roman" w:hAnsi="Times New Roman" w:cs="Times New Roman"/>
          <w:sz w:val="24"/>
          <w:szCs w:val="24"/>
        </w:rPr>
        <w:t>Analisando a Superfície de água em relação às áreas de floresta plantada, também é possível observar com um certo grau de significância(p=1.644e-10) a correlação inversa conforme mostrado na figura 03.</w:t>
      </w:r>
    </w:p>
    <w:p w:rsidR="00C1431F" w:rsidRDefault="00157F8A">
      <w:pPr>
        <w:spacing w:after="120" w:line="360" w:lineRule="auto"/>
        <w:ind w:left="0" w:hanging="2"/>
        <w:jc w:val="center"/>
      </w:pPr>
      <w:r>
        <w:rPr>
          <w:noProof/>
          <w:lang w:eastAsia="pt-BR"/>
        </w:rPr>
        <w:lastRenderedPageBreak/>
        <w:drawing>
          <wp:inline distT="114300" distB="114300" distL="114300" distR="114300" wp14:editId="27570375">
            <wp:extent cx="2520000" cy="1382400"/>
            <wp:effectExtent l="0" t="0" r="0" b="8255"/>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20000" cy="1382400"/>
                    </a:xfrm>
                    <a:prstGeom prst="rect">
                      <a:avLst/>
                    </a:prstGeom>
                    <a:ln/>
                  </pic:spPr>
                </pic:pic>
              </a:graphicData>
            </a:graphic>
          </wp:inline>
        </w:drawing>
      </w:r>
    </w:p>
    <w:p w:rsidR="00C1431F" w:rsidRDefault="00157F8A">
      <w:pPr>
        <w:spacing w:after="120" w:line="360" w:lineRule="auto"/>
        <w:ind w:left="0" w:hanging="2"/>
        <w:jc w:val="both"/>
      </w:pPr>
      <w:r>
        <w:rPr>
          <w:rFonts w:ascii="Times New Roman" w:eastAsia="Times New Roman" w:hAnsi="Times New Roman" w:cs="Times New Roman"/>
          <w:sz w:val="24"/>
          <w:szCs w:val="24"/>
        </w:rPr>
        <w:t xml:space="preserve">Também é possível inferir sobre as áreas de Superfície de água em relação a área de infraestrutura urbana(p=4.56e-14) demonstrando a relação inversa entre estes dois </w:t>
      </w:r>
      <w:proofErr w:type="gramStart"/>
      <w:r>
        <w:rPr>
          <w:rFonts w:ascii="Times New Roman" w:eastAsia="Times New Roman" w:hAnsi="Times New Roman" w:cs="Times New Roman"/>
          <w:sz w:val="24"/>
          <w:szCs w:val="24"/>
        </w:rPr>
        <w:t>fatores(</w:t>
      </w:r>
      <w:proofErr w:type="gramEnd"/>
      <w:r>
        <w:rPr>
          <w:rFonts w:ascii="Times New Roman" w:eastAsia="Times New Roman" w:hAnsi="Times New Roman" w:cs="Times New Roman"/>
          <w:sz w:val="24"/>
          <w:szCs w:val="24"/>
        </w:rPr>
        <w:t>figura 04).</w:t>
      </w:r>
    </w:p>
    <w:p w:rsidR="00C1431F" w:rsidRDefault="00D5782A">
      <w:pPr>
        <w:spacing w:after="120" w:line="360" w:lineRule="auto"/>
        <w:ind w:left="0" w:hanging="2"/>
        <w:jc w:val="center"/>
      </w:pPr>
      <w:r>
        <w:rPr>
          <w:noProof/>
          <w:lang w:eastAsia="pt-BR"/>
        </w:rPr>
        <w:drawing>
          <wp:inline distT="0" distB="0" distL="0" distR="0" wp14:anchorId="4302B201" wp14:editId="31848091">
            <wp:extent cx="2520000" cy="1519200"/>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1519200"/>
                    </a:xfrm>
                    <a:prstGeom prst="rect">
                      <a:avLst/>
                    </a:prstGeom>
                  </pic:spPr>
                </pic:pic>
              </a:graphicData>
            </a:graphic>
          </wp:inline>
        </w:drawing>
      </w:r>
    </w:p>
    <w:p w:rsidR="00C1431F" w:rsidRDefault="00C1431F">
      <w:pPr>
        <w:spacing w:after="120" w:line="360" w:lineRule="auto"/>
        <w:ind w:left="0" w:hanging="2"/>
        <w:jc w:val="both"/>
      </w:pPr>
    </w:p>
    <w:p w:rsidR="00C1431F" w:rsidRDefault="00C1431F">
      <w:pPr>
        <w:spacing w:after="120" w:line="360" w:lineRule="auto"/>
        <w:ind w:left="0" w:hanging="2"/>
        <w:jc w:val="both"/>
      </w:pPr>
    </w:p>
    <w:p w:rsidR="00C1431F" w:rsidRDefault="00157F8A">
      <w:pPr>
        <w:spacing w:after="120" w:line="360" w:lineRule="auto"/>
        <w:ind w:left="0" w:hanging="2"/>
        <w:jc w:val="both"/>
      </w:pPr>
      <w:r>
        <w:rPr>
          <w:rFonts w:ascii="Times New Roman" w:eastAsia="Times New Roman" w:hAnsi="Times New Roman" w:cs="Times New Roman"/>
          <w:b/>
          <w:sz w:val="24"/>
          <w:szCs w:val="24"/>
        </w:rPr>
        <w:t>CONCLUSÃO</w:t>
      </w:r>
    </w:p>
    <w:p w:rsidR="00C1431F" w:rsidRDefault="00157F8A">
      <w:pPr>
        <w:spacing w:after="12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Podemos assim concluir neste estudo que a medida que as áreas de florestas plantadas como eucalipto se expandem para atender a demanda das indústrias de celulose e siderúrgicas, o crescimento da áreas de infraestrutura urbana acompanha esta curva, reduzindo as áreas de Áreas de pastagens, naturais ou plantadas utilizadas na atividade agropecuária e também a redução dos corpos hídricos naturais ou antrópicos como pequenas e grandes represas e água em áreas de mineração e ocorrência de áreas úmidas.</w:t>
      </w:r>
    </w:p>
    <w:p w:rsidR="001C2030" w:rsidRDefault="001C2030">
      <w:pPr>
        <w:spacing w:after="120" w:line="360" w:lineRule="auto"/>
        <w:ind w:left="0" w:hanging="2"/>
        <w:jc w:val="both"/>
        <w:rPr>
          <w:rFonts w:ascii="Times New Roman" w:eastAsia="Times New Roman" w:hAnsi="Times New Roman" w:cs="Times New Roman"/>
          <w:sz w:val="24"/>
          <w:szCs w:val="24"/>
        </w:rPr>
      </w:pPr>
    </w:p>
    <w:p w:rsidR="00C1431F" w:rsidRDefault="00157F8A">
      <w:pPr>
        <w:spacing w:after="120" w:line="360" w:lineRule="auto"/>
        <w:ind w:left="0" w:hanging="2"/>
        <w:jc w:val="both"/>
      </w:pPr>
      <w:r>
        <w:rPr>
          <w:rFonts w:ascii="Times New Roman" w:eastAsia="Times New Roman" w:hAnsi="Times New Roman" w:cs="Times New Roman"/>
          <w:b/>
          <w:sz w:val="24"/>
          <w:szCs w:val="24"/>
        </w:rPr>
        <w:t>REFERÊNCIAS</w:t>
      </w:r>
    </w:p>
    <w:p w:rsidR="00D54A7E" w:rsidRDefault="00D54A7E">
      <w:pPr>
        <w:spacing w:after="120" w:line="360" w:lineRule="auto"/>
        <w:ind w:left="0" w:hanging="2"/>
        <w:jc w:val="both"/>
      </w:pPr>
      <w:r>
        <w:t xml:space="preserve">ANDRADE, Álvaro Antônio Xavier. Percepção Ambiental e políticas públicas para a Agricultura Familiar na Região Rio Doce, Minas Gerais. Viçosa/MG .2019. </w:t>
      </w:r>
      <w:proofErr w:type="spellStart"/>
      <w:proofErr w:type="gramStart"/>
      <w:r>
        <w:t>xvii</w:t>
      </w:r>
      <w:proofErr w:type="spellEnd"/>
      <w:proofErr w:type="gramEnd"/>
      <w:r>
        <w:t xml:space="preserve">, 148. CCD </w:t>
      </w:r>
      <w:proofErr w:type="gramStart"/>
      <w:r>
        <w:t>22 .</w:t>
      </w:r>
      <w:proofErr w:type="gramEnd"/>
      <w:r>
        <w:t xml:space="preserve"> ed. 338.1098151.</w:t>
      </w:r>
    </w:p>
    <w:p w:rsidR="00D54A7E" w:rsidRDefault="00D54A7E">
      <w:pPr>
        <w:spacing w:after="120" w:line="360" w:lineRule="auto"/>
        <w:ind w:left="0" w:hanging="2"/>
        <w:jc w:val="both"/>
      </w:pPr>
      <w:r w:rsidRPr="00D54A7E">
        <w:t>BRASIL. LEI Nº 4.771, de 15 de Setembro de 1965.</w:t>
      </w:r>
    </w:p>
    <w:p w:rsidR="00D54A7E" w:rsidRPr="00D54A7E" w:rsidRDefault="00D54A7E">
      <w:pPr>
        <w:spacing w:after="120" w:line="360" w:lineRule="auto"/>
        <w:ind w:left="0" w:hanging="2"/>
        <w:jc w:val="both"/>
      </w:pPr>
      <w:r w:rsidRPr="00D54A7E">
        <w:t>BRASIL. Lei Nº 5.106, de 2 de Setembro de 1966.</w:t>
      </w:r>
    </w:p>
    <w:p w:rsidR="00D54A7E" w:rsidRDefault="00D54A7E">
      <w:pPr>
        <w:spacing w:after="120" w:line="360" w:lineRule="auto"/>
        <w:ind w:left="0" w:hanging="2"/>
        <w:jc w:val="both"/>
      </w:pPr>
      <w:r>
        <w:t xml:space="preserve">COELHO, André Luiz Nascentes.  Alterações </w:t>
      </w:r>
      <w:proofErr w:type="spellStart"/>
      <w:r>
        <w:t>hidrogeomorfológicas</w:t>
      </w:r>
      <w:proofErr w:type="spellEnd"/>
      <w:r>
        <w:t xml:space="preserve"> no Médio-Baixo Rio Doce/ES.  2007.  227 f. Tese de Doutorado (Universidade Federal Fluminense, Instituto de Geociências, Departamento de Geografia), Niterói, 2007.</w:t>
      </w:r>
    </w:p>
    <w:p w:rsidR="00D54A7E" w:rsidRDefault="00D54A7E">
      <w:pPr>
        <w:spacing w:after="120" w:line="360" w:lineRule="auto"/>
        <w:ind w:left="0" w:hanging="2"/>
        <w:jc w:val="both"/>
      </w:pPr>
      <w:r>
        <w:t xml:space="preserve">CRAWLEY, M. J. 2013. The R Book. London, John </w:t>
      </w:r>
      <w:proofErr w:type="spellStart"/>
      <w:r>
        <w:t>Wiley</w:t>
      </w:r>
      <w:proofErr w:type="spellEnd"/>
      <w:r>
        <w:t xml:space="preserve"> </w:t>
      </w:r>
      <w:proofErr w:type="spellStart"/>
      <w:r>
        <w:t>and</w:t>
      </w:r>
      <w:proofErr w:type="spellEnd"/>
      <w:r>
        <w:t xml:space="preserve"> Sons </w:t>
      </w:r>
      <w:proofErr w:type="spellStart"/>
      <w:r>
        <w:t>Ltd</w:t>
      </w:r>
      <w:proofErr w:type="spellEnd"/>
      <w:r>
        <w:t>.</w:t>
      </w:r>
    </w:p>
    <w:p w:rsidR="00D54A7E" w:rsidRDefault="00D54A7E">
      <w:pPr>
        <w:spacing w:after="120" w:line="360" w:lineRule="auto"/>
        <w:ind w:left="0" w:hanging="2"/>
        <w:jc w:val="both"/>
      </w:pPr>
      <w:r>
        <w:t xml:space="preserve">DOBSON, A. J.; </w:t>
      </w:r>
      <w:proofErr w:type="spellStart"/>
      <w:r>
        <w:t>Barnett</w:t>
      </w:r>
      <w:proofErr w:type="spellEnd"/>
      <w:r>
        <w:t xml:space="preserve">, A.G. (2008). </w:t>
      </w:r>
      <w:proofErr w:type="spellStart"/>
      <w:r>
        <w:t>Introduction</w:t>
      </w:r>
      <w:proofErr w:type="spellEnd"/>
      <w:r>
        <w:t xml:space="preserve"> </w:t>
      </w:r>
      <w:proofErr w:type="spellStart"/>
      <w:r>
        <w:t>to</w:t>
      </w:r>
      <w:proofErr w:type="spellEnd"/>
      <w:r>
        <w:t xml:space="preserve"> </w:t>
      </w:r>
      <w:proofErr w:type="spellStart"/>
      <w:r>
        <w:t>Generalized</w:t>
      </w:r>
      <w:proofErr w:type="spellEnd"/>
      <w:r>
        <w:t xml:space="preserve"> Linear </w:t>
      </w:r>
      <w:proofErr w:type="spellStart"/>
      <w:r>
        <w:t>Models</w:t>
      </w:r>
      <w:proofErr w:type="spellEnd"/>
      <w:r>
        <w:t xml:space="preserve"> 3rd ed. [</w:t>
      </w:r>
      <w:proofErr w:type="spellStart"/>
      <w:r>
        <w:t>S.l</w:t>
      </w:r>
      <w:proofErr w:type="spellEnd"/>
      <w:r>
        <w:t xml:space="preserve">.]: Boca </w:t>
      </w:r>
      <w:proofErr w:type="spellStart"/>
      <w:r>
        <w:t>Raton</w:t>
      </w:r>
      <w:proofErr w:type="spellEnd"/>
      <w:r>
        <w:t xml:space="preserve">, FL: Chapman </w:t>
      </w:r>
      <w:proofErr w:type="spellStart"/>
      <w:r>
        <w:t>and</w:t>
      </w:r>
      <w:proofErr w:type="spellEnd"/>
      <w:r>
        <w:t xml:space="preserve"> Hall/CRC.</w:t>
      </w:r>
    </w:p>
    <w:p w:rsidR="00D54A7E" w:rsidRDefault="00D54A7E" w:rsidP="00521C28">
      <w:pPr>
        <w:spacing w:after="120" w:line="360" w:lineRule="auto"/>
        <w:ind w:left="0" w:hanging="2"/>
        <w:jc w:val="both"/>
      </w:pPr>
      <w:r>
        <w:lastRenderedPageBreak/>
        <w:t>EMBRAPA. Dinâmica da produção Agropecuária e da paisagem natural no Brasil nas últimas décadas: Cenário Histórico, divisão política, Características demográficas, Socioeconômicas e ambientais. 2020.</w:t>
      </w:r>
    </w:p>
    <w:p w:rsidR="00D54A7E" w:rsidRDefault="00D54A7E">
      <w:pPr>
        <w:spacing w:after="120" w:line="360" w:lineRule="auto"/>
        <w:ind w:left="0" w:hanging="2"/>
        <w:jc w:val="both"/>
      </w:pPr>
      <w:r>
        <w:t>LAPIG, Laboratório de Processamento de Imagens e Geoprocessamento - LAPIG 2021. Disponível em: https://chave.lapig.iesa.ufg.br/pt//. Acesso em: 29 abr. 2023.</w:t>
      </w:r>
    </w:p>
    <w:p w:rsidR="00D54A7E" w:rsidRDefault="00D54A7E">
      <w:pPr>
        <w:spacing w:after="120" w:line="360" w:lineRule="auto"/>
        <w:ind w:left="0" w:hanging="2"/>
        <w:jc w:val="both"/>
      </w:pPr>
      <w:r>
        <w:t xml:space="preserve">LEITE, Ana Paula de Magalhães. </w:t>
      </w:r>
      <w:r>
        <w:t>Direitos Sociais e Favor: Trabalho e Propriedade em Belo Oriente – MG.</w:t>
      </w:r>
      <w:r>
        <w:t xml:space="preserve"> </w:t>
      </w:r>
      <w:r>
        <w:t>Universidade Federal de Juiz de Fora Programa de Pós-Graduação em Serviço Social</w:t>
      </w:r>
      <w:r>
        <w:t>. Juiz de Fora.</w:t>
      </w:r>
    </w:p>
    <w:p w:rsidR="00D54A7E" w:rsidRDefault="00D54A7E">
      <w:pPr>
        <w:spacing w:after="120" w:line="360" w:lineRule="auto"/>
        <w:ind w:left="0" w:hanging="2"/>
        <w:jc w:val="both"/>
      </w:pPr>
      <w:r>
        <w:t xml:space="preserve">LIMA, </w:t>
      </w:r>
      <w:proofErr w:type="spellStart"/>
      <w:r>
        <w:t>Higor</w:t>
      </w:r>
      <w:proofErr w:type="spellEnd"/>
      <w:r>
        <w:t xml:space="preserve"> Suzuki; QUALIDADE DAS ÁGUAS SUPERFICIAIS DA PORÇÃO MINEIRA DA BACIA DO RIO DOCE E SUA RELAÇÃO COM ASPECTOS SOCIOAMBIENTAIS. Dissertação apresentada ao Programa de </w:t>
      </w:r>
      <w:proofErr w:type="spellStart"/>
      <w:r>
        <w:t>pósgraduação</w:t>
      </w:r>
      <w:proofErr w:type="spellEnd"/>
      <w:r>
        <w:t xml:space="preserve"> em Saneamento, Meio Ambiente e Recursos Hídricos da Universidade Federal de Minas Gerais, Escola de Engenharia da UFMG 2016</w:t>
      </w:r>
    </w:p>
    <w:p w:rsidR="00D54A7E" w:rsidRDefault="00D54A7E">
      <w:pPr>
        <w:spacing w:after="120" w:line="360" w:lineRule="auto"/>
        <w:ind w:left="0" w:hanging="2"/>
        <w:jc w:val="both"/>
      </w:pPr>
      <w:r>
        <w:t>PAULA, Aline Mello de; CAMPOLINA, Bernardo. Análise da Dinâmica do Setor Agropecuário em Minas Gerais no período 2000-2010.</w:t>
      </w:r>
    </w:p>
    <w:p w:rsidR="00D54A7E" w:rsidRDefault="00D54A7E">
      <w:pPr>
        <w:spacing w:after="120" w:line="360" w:lineRule="auto"/>
        <w:ind w:left="0" w:hanging="2"/>
        <w:jc w:val="both"/>
      </w:pPr>
      <w:r>
        <w:rPr>
          <w:shd w:val="clear" w:color="auto" w:fill="FFFFFF"/>
        </w:rPr>
        <w:t>PAULA, J. A. de (coord.). Biodiversidade, população e economia: uma região de mata atlântica. Belo Horizonte: UFMG/CEDEPLAR; ECMVS; PADCT/CIAMB, 1997</w:t>
      </w:r>
    </w:p>
    <w:p w:rsidR="00D54A7E" w:rsidRDefault="00D54A7E">
      <w:pPr>
        <w:spacing w:after="120" w:line="360" w:lineRule="auto"/>
        <w:ind w:left="0" w:hanging="2"/>
        <w:jc w:val="both"/>
      </w:pPr>
      <w:r>
        <w:t>PEIXOTO, Esperança de Lacerda. CARACTERIZAÇÃO E PERSPECTIVAS DO PARQUE ESTADUAL DO RIO DOCE –MG: UMA ABORDAGEM A PARTIR DE IMAGENS DE SENSORIAMENTO REMOTO E FOTOGRAFIAS HEMISFÉRICAS DE DOSSEL, 2012. Dissertação apresentada ao Programa de Pós-Graduação Mestrado em   Análise e Modelagem de Sistemas Ambientais do Instituto de Geociências da Universidade Federal de Minas Gerais.</w:t>
      </w:r>
    </w:p>
    <w:p w:rsidR="00D54A7E" w:rsidRDefault="00D54A7E">
      <w:pPr>
        <w:spacing w:after="120" w:line="360" w:lineRule="auto"/>
        <w:ind w:left="0" w:hanging="2"/>
        <w:jc w:val="both"/>
      </w:pPr>
      <w:r>
        <w:t xml:space="preserve">PROJETO </w:t>
      </w:r>
      <w:proofErr w:type="spellStart"/>
      <w:r>
        <w:t>MapBiomas</w:t>
      </w:r>
      <w:proofErr w:type="spellEnd"/>
      <w:r>
        <w:t xml:space="preserve"> – Coleção 7.1 da Série Anual de Mapas de Uso e Cobertura da Terra do Brasil. Disponível em: </w:t>
      </w:r>
      <w:hyperlink r:id="rId10">
        <w:r>
          <w:rPr>
            <w:color w:val="1155CC"/>
            <w:u w:val="single"/>
          </w:rPr>
          <w:t>https://plataforma.brasil.mapbiomas.org/cobertura?activeBaseMap=9&amp;layersOpacity=100&amp;activeModule=coverage&amp;activeModuleContent=coverage%3Acoverage_main&amp;activeYear=2021&amp;mapPosition=-15.114553%2C-51.459961%2C4&amp;timelineLimitsRange=1985%2C2021&amp;baseParams[territoryType]=1&amp;baseParams[territories]=1%3BBrasil%3B1%3BPa%C3%ADs%3B0%3B0%3B0%3B0&amp;baseParams[activeClassTreeOptionValue]=default&amp;baseParams[activeClassTreeNodeIds]=1%2C7%2C8%2C9%2C10%2C2%2C11%2C12%2C13%2C14%2C15%2C16%2C3%2C17%2C18%2C27%2C37%2C38%2C39%2C40%2C41%2C28%2C42%2C43%2C44%2C19%2C20%2C4%2C21%2C22%2C23%2C24%2C5%2C25%2C26%2C6&amp;baseParams[activeSubmodule]=coverage_main</w:t>
        </w:r>
      </w:hyperlink>
      <w:r>
        <w:rPr>
          <w:color w:val="1155CC"/>
          <w:u w:val="single"/>
        </w:rPr>
        <w:t>.</w:t>
      </w:r>
      <w:r>
        <w:t xml:space="preserve"> Acesso em: 29 abr. 2023. </w:t>
      </w:r>
    </w:p>
    <w:p w:rsidR="00D54A7E" w:rsidRDefault="00D54A7E" w:rsidP="00521C28">
      <w:pPr>
        <w:spacing w:after="120" w:line="360" w:lineRule="auto"/>
        <w:ind w:left="0" w:hanging="2"/>
        <w:jc w:val="both"/>
      </w:pPr>
      <w:r>
        <w:t>QUINTEIRO, Mariana Martins da Costa; BRASIL, Lucas Santa Cruz de Assis; SILVA, Eliane Maria Ribeiro; OLIVEIRA, Rogério Ribeiro. Percepção Ambiental por pecuaristas sobre as pastagens de São José do Barreiro(SP): Ed. PUC-Rio (no prelo). 2018.</w:t>
      </w:r>
    </w:p>
    <w:p w:rsidR="00D54A7E" w:rsidRDefault="00D54A7E">
      <w:pPr>
        <w:spacing w:after="120" w:line="360" w:lineRule="auto"/>
        <w:ind w:left="0" w:hanging="2"/>
        <w:jc w:val="both"/>
      </w:pPr>
      <w:r>
        <w:t xml:space="preserve">ROLIM, Samir Gonçalves; PIOTTO, Daniel. Silvicultura e Tecnologia de Espécies da Mata Atlântica. Belo Horizonte, Editora </w:t>
      </w:r>
      <w:proofErr w:type="spellStart"/>
      <w:r>
        <w:t>Rona</w:t>
      </w:r>
      <w:proofErr w:type="spellEnd"/>
      <w:r>
        <w:t>, 2018. 160 p. ISBN: 978-85-62805-90-5</w:t>
      </w:r>
    </w:p>
    <w:p w:rsidR="00D54A7E" w:rsidRDefault="00D54A7E">
      <w:pPr>
        <w:spacing w:after="120" w:line="360" w:lineRule="auto"/>
        <w:ind w:left="0" w:hanging="2"/>
        <w:jc w:val="both"/>
      </w:pPr>
      <w:r>
        <w:t>The R Foundation acessado em 29/04/2023 através do link:  https://www.r-project.org/about.html</w:t>
      </w:r>
    </w:p>
    <w:p w:rsidR="00D54A7E" w:rsidRDefault="00D54A7E">
      <w:pPr>
        <w:spacing w:after="120" w:line="360" w:lineRule="auto"/>
        <w:ind w:left="0" w:hanging="2"/>
        <w:jc w:val="both"/>
      </w:pPr>
      <w:r>
        <w:t xml:space="preserve">TORRES, Haroldo da Gama. População e meio ambiente: debates e desafios </w:t>
      </w:r>
      <w:proofErr w:type="gramStart"/>
      <w:r>
        <w:t>/ .</w:t>
      </w:r>
      <w:proofErr w:type="gramEnd"/>
      <w:r>
        <w:t xml:space="preserve"> São </w:t>
      </w:r>
      <w:proofErr w:type="gramStart"/>
      <w:r>
        <w:t>Paulo :</w:t>
      </w:r>
      <w:proofErr w:type="gramEnd"/>
      <w:r>
        <w:t xml:space="preserve"> Ed. SENAC, c1999. </w:t>
      </w:r>
    </w:p>
    <w:sectPr w:rsidR="00D54A7E">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1F"/>
    <w:rsid w:val="0001779A"/>
    <w:rsid w:val="00050403"/>
    <w:rsid w:val="00053C99"/>
    <w:rsid w:val="00062745"/>
    <w:rsid w:val="00096249"/>
    <w:rsid w:val="00110EF2"/>
    <w:rsid w:val="00157F8A"/>
    <w:rsid w:val="00186606"/>
    <w:rsid w:val="0019019C"/>
    <w:rsid w:val="001C2030"/>
    <w:rsid w:val="00284AD9"/>
    <w:rsid w:val="002B59D7"/>
    <w:rsid w:val="002C74AC"/>
    <w:rsid w:val="0040626A"/>
    <w:rsid w:val="004204B5"/>
    <w:rsid w:val="0043551A"/>
    <w:rsid w:val="0044393F"/>
    <w:rsid w:val="004D69B9"/>
    <w:rsid w:val="004E19DB"/>
    <w:rsid w:val="00521C28"/>
    <w:rsid w:val="00607F04"/>
    <w:rsid w:val="00663F10"/>
    <w:rsid w:val="00666DF0"/>
    <w:rsid w:val="0066742A"/>
    <w:rsid w:val="006C15E7"/>
    <w:rsid w:val="006E7D8B"/>
    <w:rsid w:val="00760C6E"/>
    <w:rsid w:val="007E24DD"/>
    <w:rsid w:val="008A19F2"/>
    <w:rsid w:val="00915B87"/>
    <w:rsid w:val="009E0D62"/>
    <w:rsid w:val="009F36D8"/>
    <w:rsid w:val="00A05475"/>
    <w:rsid w:val="00A7272D"/>
    <w:rsid w:val="00AA7DF5"/>
    <w:rsid w:val="00C1431F"/>
    <w:rsid w:val="00C52232"/>
    <w:rsid w:val="00C94CC2"/>
    <w:rsid w:val="00D54A7E"/>
    <w:rsid w:val="00D5782A"/>
    <w:rsid w:val="00E1589B"/>
    <w:rsid w:val="00E41970"/>
    <w:rsid w:val="00E70B90"/>
    <w:rsid w:val="00F015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1D91E-870F-4C55-8091-44CA75E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eastAsia="en-US"/>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otexto"/>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pPr>
      <w:spacing w:after="140" w:line="276" w:lineRule="auto"/>
    </w:pPr>
  </w:style>
  <w:style w:type="paragraph" w:styleId="Lista">
    <w:name w:val="List"/>
    <w:basedOn w:val="Corpodotexto"/>
    <w:rPr>
      <w:rFonts w:cs="Arial"/>
    </w:rPr>
  </w:style>
  <w:style w:type="paragraph" w:styleId="Legenda">
    <w:name w:val="caption"/>
    <w:basedOn w:val="Normal"/>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position w:val="-1"/>
      <w:sz w:val="20"/>
      <w:szCs w:val="20"/>
      <w:lang w:eastAsia="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177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1779A"/>
    <w:rPr>
      <w:rFonts w:ascii="Segoe UI" w:hAnsi="Segoe UI" w:cs="Segoe UI"/>
      <w:position w:val="-1"/>
      <w:sz w:val="18"/>
      <w:szCs w:val="18"/>
      <w:lang w:eastAsia="en-US"/>
    </w:rPr>
  </w:style>
  <w:style w:type="paragraph" w:styleId="Assuntodocomentrio">
    <w:name w:val="annotation subject"/>
    <w:basedOn w:val="Textodecomentrio"/>
    <w:next w:val="Textodecomentrio"/>
    <w:link w:val="AssuntodocomentrioChar"/>
    <w:uiPriority w:val="99"/>
    <w:semiHidden/>
    <w:unhideWhenUsed/>
    <w:rsid w:val="00915B87"/>
    <w:rPr>
      <w:b/>
      <w:bCs/>
    </w:rPr>
  </w:style>
  <w:style w:type="character" w:customStyle="1" w:styleId="AssuntodocomentrioChar">
    <w:name w:val="Assunto do comentário Char"/>
    <w:basedOn w:val="TextodecomentrioChar"/>
    <w:link w:val="Assuntodocomentrio"/>
    <w:uiPriority w:val="99"/>
    <w:semiHidden/>
    <w:rsid w:val="00915B87"/>
    <w:rPr>
      <w:b/>
      <w:bCs/>
      <w:position w:val="-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48930">
      <w:bodyDiv w:val="1"/>
      <w:marLeft w:val="0"/>
      <w:marRight w:val="0"/>
      <w:marTop w:val="0"/>
      <w:marBottom w:val="0"/>
      <w:divBdr>
        <w:top w:val="none" w:sz="0" w:space="0" w:color="auto"/>
        <w:left w:val="none" w:sz="0" w:space="0" w:color="auto"/>
        <w:bottom w:val="none" w:sz="0" w:space="0" w:color="auto"/>
        <w:right w:val="none" w:sz="0" w:space="0" w:color="auto"/>
      </w:divBdr>
      <w:divsChild>
        <w:div w:id="76826786">
          <w:marLeft w:val="0"/>
          <w:marRight w:val="0"/>
          <w:marTop w:val="0"/>
          <w:marBottom w:val="0"/>
          <w:divBdr>
            <w:top w:val="none" w:sz="0" w:space="0" w:color="auto"/>
            <w:left w:val="none" w:sz="0" w:space="0" w:color="auto"/>
            <w:bottom w:val="none" w:sz="0" w:space="0" w:color="auto"/>
            <w:right w:val="none" w:sz="0" w:space="0" w:color="auto"/>
          </w:divBdr>
          <w:divsChild>
            <w:div w:id="9490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taforma.brasil.mapbiomas.org/cobertura?activeBaseMap=9&amp;layersOpacity=100&amp;activeModule=coverage&amp;activeModuleContent=coverage%3Acoverage_main&amp;activeYear=2021&amp;mapPosition=-15.114553%2C-51.459961%2C4&amp;timelineLimitsRange=1985%2C2021&amp;baseParams%5BterritoryType%5D=1&amp;baseParams%5Bterritories%5D=1%3BBrasil%3B1%3BPa%C3%ADs%3B0%3B0%3B0%3B0&amp;baseParams%5BactiveClassTreeOptionValue%5D=default&amp;baseParams%5BactiveClassTreeNodeIds%5D=1%2C7%2C8%2C9%2C10%2C2%2C11%2C12%2C13%2C14%2C15%2C16%2C3%2C17%2C18%2C27%2C37%2C38%2C39%2C40%2C41%2C28%2C42%2C43%2C44%2C19%2C20%2C4%2C21%2C22%2C23%2C24%2C5%2C25%2C26%2C6&amp;baseParams%5BactiveSubmodule%5D=coverage_mai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ofWUVFD1pYIg2xrUdCG1TIdV2w==">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1757CA-9973-459E-9898-64EB67A5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7</Pages>
  <Words>2976</Words>
  <Characters>16071</Characters>
  <Application>Microsoft Office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Conta da Microsoft</cp:lastModifiedBy>
  <cp:revision>28</cp:revision>
  <cp:lastPrinted>2023-05-16T21:12:00Z</cp:lastPrinted>
  <dcterms:created xsi:type="dcterms:W3CDTF">2023-02-07T01:29:00Z</dcterms:created>
  <dcterms:modified xsi:type="dcterms:W3CDTF">2023-05-17T19:47:00Z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0x010100CEF834936B4DB5418E9D62B516E6FAED</vt:lpwstr>
  </property>
</Properties>
</file>